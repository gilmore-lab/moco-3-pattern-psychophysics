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2A13F" w14:textId="77777777" w:rsidR="00DC14DB" w:rsidRPr="00A42700" w:rsidRDefault="00DC14DB" w:rsidP="00DC14DB">
      <w:pPr>
        <w:pStyle w:val="Default"/>
        <w:jc w:val="center"/>
        <w:rPr>
          <w:color w:val="auto"/>
        </w:rPr>
      </w:pPr>
      <w:bookmarkStart w:id="0" w:name="_GoBack"/>
      <w:bookmarkEnd w:id="0"/>
      <w:r w:rsidRPr="00A42700">
        <w:rPr>
          <w:color w:val="auto"/>
        </w:rPr>
        <w:t xml:space="preserve">THE PENNSYLVANIA STATE UNIVERSITY </w:t>
      </w:r>
    </w:p>
    <w:p w14:paraId="63C0B7FD" w14:textId="77777777" w:rsidR="00DC14DB" w:rsidRPr="00A42700" w:rsidRDefault="00DC14DB" w:rsidP="00DC14DB">
      <w:pPr>
        <w:pStyle w:val="Default"/>
        <w:jc w:val="center"/>
        <w:rPr>
          <w:color w:val="auto"/>
        </w:rPr>
      </w:pPr>
      <w:r w:rsidRPr="00A42700">
        <w:rPr>
          <w:color w:val="auto"/>
        </w:rPr>
        <w:t xml:space="preserve">SCHREYER HONORS COLLEGE </w:t>
      </w:r>
    </w:p>
    <w:p w14:paraId="735F5766" w14:textId="77777777" w:rsidR="00DC14DB" w:rsidRPr="00A42700" w:rsidRDefault="00DC14DB" w:rsidP="00DC14DB">
      <w:pPr>
        <w:pStyle w:val="Default"/>
        <w:jc w:val="center"/>
        <w:rPr>
          <w:color w:val="auto"/>
        </w:rPr>
      </w:pPr>
    </w:p>
    <w:p w14:paraId="2BA8D2E0" w14:textId="77777777" w:rsidR="00DC14DB" w:rsidRPr="00A42700" w:rsidRDefault="00DC14DB" w:rsidP="00DC14DB">
      <w:pPr>
        <w:pStyle w:val="Default"/>
        <w:jc w:val="center"/>
        <w:rPr>
          <w:color w:val="auto"/>
        </w:rPr>
      </w:pPr>
    </w:p>
    <w:p w14:paraId="06AEA7BB" w14:textId="77777777" w:rsidR="00DC14DB" w:rsidRPr="00A42700" w:rsidRDefault="00DC14DB" w:rsidP="00DC14DB">
      <w:pPr>
        <w:pStyle w:val="Default"/>
        <w:jc w:val="center"/>
        <w:rPr>
          <w:color w:val="auto"/>
        </w:rPr>
      </w:pPr>
    </w:p>
    <w:p w14:paraId="756567EE" w14:textId="77777777" w:rsidR="00DC14DB" w:rsidRPr="00A42700" w:rsidRDefault="00DC14DB" w:rsidP="00DC14DB">
      <w:pPr>
        <w:pStyle w:val="Default"/>
        <w:jc w:val="center"/>
        <w:rPr>
          <w:bCs/>
          <w:color w:val="auto"/>
        </w:rPr>
      </w:pPr>
      <w:r w:rsidRPr="00A42700">
        <w:rPr>
          <w:color w:val="auto"/>
        </w:rPr>
        <w:t>DEPARTMENT</w:t>
      </w:r>
      <w:r w:rsidR="003F1176">
        <w:rPr>
          <w:color w:val="auto"/>
        </w:rPr>
        <w:t>S</w:t>
      </w:r>
      <w:r w:rsidRPr="00A42700">
        <w:rPr>
          <w:color w:val="auto"/>
        </w:rPr>
        <w:t xml:space="preserve"> OF </w:t>
      </w:r>
      <w:r w:rsidR="003F1176">
        <w:rPr>
          <w:color w:val="auto"/>
        </w:rPr>
        <w:t>BIOLOGY AND PSYCHOLOGY</w:t>
      </w:r>
      <w:r w:rsidRPr="00A42700">
        <w:rPr>
          <w:bCs/>
          <w:color w:val="auto"/>
        </w:rPr>
        <w:t xml:space="preserve"> </w:t>
      </w:r>
    </w:p>
    <w:p w14:paraId="4E50FBBD" w14:textId="77777777" w:rsidR="00DC14DB" w:rsidRPr="00A42700" w:rsidRDefault="00DC14DB" w:rsidP="00DC14DB">
      <w:pPr>
        <w:pStyle w:val="Default"/>
        <w:jc w:val="center"/>
        <w:rPr>
          <w:color w:val="auto"/>
        </w:rPr>
      </w:pPr>
    </w:p>
    <w:p w14:paraId="13D65941" w14:textId="77777777" w:rsidR="00DC14DB" w:rsidRPr="00A42700" w:rsidRDefault="00DC14DB" w:rsidP="00DC14DB">
      <w:pPr>
        <w:pStyle w:val="Default"/>
        <w:jc w:val="center"/>
        <w:rPr>
          <w:color w:val="auto"/>
        </w:rPr>
      </w:pPr>
    </w:p>
    <w:p w14:paraId="212AD30E" w14:textId="77777777" w:rsidR="00DC14DB" w:rsidRPr="00A42700" w:rsidRDefault="00DC14DB" w:rsidP="00DC14DB">
      <w:pPr>
        <w:pStyle w:val="Default"/>
        <w:jc w:val="center"/>
        <w:rPr>
          <w:color w:val="auto"/>
        </w:rPr>
      </w:pPr>
    </w:p>
    <w:p w14:paraId="02EF7BA8" w14:textId="77777777" w:rsidR="003F1176" w:rsidRDefault="003F1176" w:rsidP="00DC14DB">
      <w:pPr>
        <w:pStyle w:val="Default"/>
        <w:jc w:val="center"/>
        <w:rPr>
          <w:color w:val="auto"/>
        </w:rPr>
      </w:pPr>
      <w:r>
        <w:rPr>
          <w:color w:val="auto"/>
        </w:rPr>
        <w:t xml:space="preserve">ADULT OBSERVERS’ SENSITIVITY TO OPTIC FLOW VARIES </w:t>
      </w:r>
    </w:p>
    <w:p w14:paraId="38679F05" w14:textId="77777777" w:rsidR="00DC14DB" w:rsidRPr="00A42700" w:rsidRDefault="003F1176" w:rsidP="00DC14DB">
      <w:pPr>
        <w:pStyle w:val="Default"/>
        <w:jc w:val="center"/>
        <w:rPr>
          <w:bCs/>
          <w:color w:val="auto"/>
        </w:rPr>
      </w:pPr>
      <w:r>
        <w:rPr>
          <w:color w:val="auto"/>
        </w:rPr>
        <w:t>BY PATTERN AND SPEED</w:t>
      </w:r>
    </w:p>
    <w:p w14:paraId="7A4C4521" w14:textId="77777777" w:rsidR="00DC14DB" w:rsidRPr="00A42700" w:rsidRDefault="00DC14DB" w:rsidP="00DC14DB">
      <w:pPr>
        <w:pStyle w:val="Default"/>
        <w:rPr>
          <w:color w:val="auto"/>
        </w:rPr>
      </w:pPr>
    </w:p>
    <w:p w14:paraId="5B04EA50" w14:textId="77777777" w:rsidR="00DC14DB" w:rsidRPr="00A42700" w:rsidRDefault="00DC14DB" w:rsidP="00DC14DB">
      <w:pPr>
        <w:pStyle w:val="Default"/>
        <w:jc w:val="center"/>
        <w:rPr>
          <w:color w:val="auto"/>
        </w:rPr>
      </w:pPr>
    </w:p>
    <w:p w14:paraId="669DEB7B" w14:textId="77777777" w:rsidR="00DC14DB" w:rsidRPr="00A42700" w:rsidRDefault="003F1176" w:rsidP="00DC14DB">
      <w:pPr>
        <w:pStyle w:val="Default"/>
        <w:jc w:val="center"/>
        <w:rPr>
          <w:bCs/>
          <w:color w:val="auto"/>
        </w:rPr>
      </w:pPr>
      <w:r>
        <w:rPr>
          <w:color w:val="auto"/>
        </w:rPr>
        <w:t>WILLIAM ADAMIAK</w:t>
      </w:r>
    </w:p>
    <w:p w14:paraId="535FC784" w14:textId="77777777" w:rsidR="00DC14DB" w:rsidRPr="00A42700" w:rsidRDefault="003F1176" w:rsidP="00DC14DB">
      <w:pPr>
        <w:pStyle w:val="Default"/>
        <w:jc w:val="center"/>
        <w:rPr>
          <w:color w:val="auto"/>
        </w:rPr>
      </w:pPr>
      <w:r>
        <w:rPr>
          <w:color w:val="auto"/>
        </w:rPr>
        <w:t>SPRING 2015</w:t>
      </w:r>
    </w:p>
    <w:p w14:paraId="1C75FA22" w14:textId="77777777" w:rsidR="00DC14DB" w:rsidRPr="00A42700" w:rsidRDefault="00DC14DB" w:rsidP="00DC14DB">
      <w:pPr>
        <w:pStyle w:val="Default"/>
        <w:jc w:val="center"/>
        <w:rPr>
          <w:color w:val="auto"/>
        </w:rPr>
      </w:pPr>
    </w:p>
    <w:p w14:paraId="7509A265" w14:textId="77777777" w:rsidR="00DC14DB" w:rsidRPr="00A42700" w:rsidRDefault="00DC14DB" w:rsidP="00DC14DB">
      <w:pPr>
        <w:pStyle w:val="Default"/>
        <w:jc w:val="center"/>
        <w:rPr>
          <w:color w:val="auto"/>
        </w:rPr>
      </w:pPr>
    </w:p>
    <w:p w14:paraId="0DA7F7CD" w14:textId="77777777" w:rsidR="00DC14DB" w:rsidRPr="00A42700" w:rsidRDefault="00DC14DB" w:rsidP="00DC14DB">
      <w:pPr>
        <w:pStyle w:val="Default"/>
        <w:jc w:val="center"/>
        <w:rPr>
          <w:color w:val="auto"/>
        </w:rPr>
      </w:pPr>
    </w:p>
    <w:p w14:paraId="7FDA37BB" w14:textId="77777777" w:rsidR="00DC14DB" w:rsidRPr="00A42700" w:rsidRDefault="00DC14DB" w:rsidP="00DC14DB">
      <w:pPr>
        <w:pStyle w:val="Default"/>
        <w:jc w:val="center"/>
        <w:rPr>
          <w:color w:val="auto"/>
        </w:rPr>
      </w:pPr>
      <w:r w:rsidRPr="00A42700">
        <w:rPr>
          <w:color w:val="auto"/>
        </w:rPr>
        <w:t xml:space="preserve">A thesis </w:t>
      </w:r>
    </w:p>
    <w:p w14:paraId="7198ECFA" w14:textId="77777777" w:rsidR="00DC14DB" w:rsidRPr="00A42700" w:rsidRDefault="00DC14DB" w:rsidP="00DC14DB">
      <w:pPr>
        <w:pStyle w:val="Default"/>
        <w:jc w:val="center"/>
        <w:rPr>
          <w:color w:val="auto"/>
        </w:rPr>
      </w:pPr>
      <w:proofErr w:type="gramStart"/>
      <w:r w:rsidRPr="00A42700">
        <w:rPr>
          <w:color w:val="auto"/>
        </w:rPr>
        <w:t>submitted</w:t>
      </w:r>
      <w:proofErr w:type="gramEnd"/>
      <w:r w:rsidRPr="00A42700">
        <w:rPr>
          <w:color w:val="auto"/>
        </w:rPr>
        <w:t xml:space="preserve"> in partial fulfillment </w:t>
      </w:r>
    </w:p>
    <w:p w14:paraId="12C83054" w14:textId="77777777" w:rsidR="00DC14DB" w:rsidRPr="00A42700" w:rsidRDefault="00DC14DB" w:rsidP="00DC14DB">
      <w:pPr>
        <w:pStyle w:val="Default"/>
        <w:jc w:val="center"/>
        <w:rPr>
          <w:color w:val="auto"/>
        </w:rPr>
      </w:pPr>
      <w:proofErr w:type="gramStart"/>
      <w:r w:rsidRPr="00A42700">
        <w:rPr>
          <w:color w:val="auto"/>
        </w:rPr>
        <w:t>of</w:t>
      </w:r>
      <w:proofErr w:type="gramEnd"/>
      <w:r w:rsidRPr="00A42700">
        <w:rPr>
          <w:color w:val="auto"/>
        </w:rPr>
        <w:t xml:space="preserve"> the requirements </w:t>
      </w:r>
    </w:p>
    <w:p w14:paraId="24F2C396" w14:textId="77777777" w:rsidR="00DC14DB" w:rsidRPr="00A42700" w:rsidRDefault="00DC14DB" w:rsidP="00DC14DB">
      <w:pPr>
        <w:pStyle w:val="Default"/>
        <w:jc w:val="center"/>
        <w:rPr>
          <w:color w:val="auto"/>
        </w:rPr>
      </w:pPr>
      <w:proofErr w:type="gramStart"/>
      <w:r w:rsidRPr="00A42700">
        <w:rPr>
          <w:color w:val="auto"/>
        </w:rPr>
        <w:t>for</w:t>
      </w:r>
      <w:proofErr w:type="gramEnd"/>
      <w:r w:rsidRPr="00A42700">
        <w:rPr>
          <w:color w:val="auto"/>
        </w:rPr>
        <w:t xml:space="preserve"> a baccalaureate degree </w:t>
      </w:r>
    </w:p>
    <w:p w14:paraId="10460665" w14:textId="77777777" w:rsidR="00DC14DB" w:rsidRPr="00A42700" w:rsidRDefault="00DC14DB" w:rsidP="00DC14DB">
      <w:pPr>
        <w:pStyle w:val="Default"/>
        <w:jc w:val="center"/>
        <w:rPr>
          <w:color w:val="auto"/>
        </w:rPr>
      </w:pPr>
      <w:proofErr w:type="gramStart"/>
      <w:r w:rsidRPr="00A42700">
        <w:rPr>
          <w:color w:val="auto"/>
        </w:rPr>
        <w:t>in</w:t>
      </w:r>
      <w:proofErr w:type="gramEnd"/>
      <w:r w:rsidR="003F1176">
        <w:rPr>
          <w:color w:val="auto"/>
        </w:rPr>
        <w:t xml:space="preserve"> Biology</w:t>
      </w:r>
      <w:r w:rsidRPr="00A42700">
        <w:rPr>
          <w:color w:val="auto"/>
        </w:rPr>
        <w:t xml:space="preserve">  </w:t>
      </w:r>
    </w:p>
    <w:p w14:paraId="69700D4E" w14:textId="77777777" w:rsidR="00DC14DB" w:rsidRPr="00A42700" w:rsidRDefault="005A79F7" w:rsidP="00DC14DB">
      <w:pPr>
        <w:pStyle w:val="Default"/>
        <w:jc w:val="center"/>
        <w:rPr>
          <w:color w:val="auto"/>
        </w:rPr>
      </w:pPr>
      <w:proofErr w:type="gramStart"/>
      <w:r>
        <w:rPr>
          <w:color w:val="auto"/>
        </w:rPr>
        <w:t>for</w:t>
      </w:r>
      <w:proofErr w:type="gramEnd"/>
      <w:r>
        <w:rPr>
          <w:color w:val="auto"/>
        </w:rPr>
        <w:t xml:space="preserve"> </w:t>
      </w:r>
      <w:r w:rsidR="002E73C7">
        <w:rPr>
          <w:color w:val="auto"/>
        </w:rPr>
        <w:t>interdisciplinary</w:t>
      </w:r>
      <w:r w:rsidR="00DC14DB" w:rsidRPr="00A42700">
        <w:rPr>
          <w:color w:val="auto"/>
        </w:rPr>
        <w:t xml:space="preserve"> honors in </w:t>
      </w:r>
      <w:r w:rsidR="003F1176">
        <w:rPr>
          <w:color w:val="auto"/>
        </w:rPr>
        <w:t>Biology and Psychology</w:t>
      </w:r>
      <w:r w:rsidR="00DC14DB" w:rsidRPr="00A42700">
        <w:rPr>
          <w:color w:val="auto"/>
        </w:rPr>
        <w:t xml:space="preserve"> </w:t>
      </w:r>
    </w:p>
    <w:p w14:paraId="0ABB6785" w14:textId="77777777" w:rsidR="00DC14DB" w:rsidRPr="00A42700" w:rsidRDefault="00DC14DB" w:rsidP="00DC14DB">
      <w:pPr>
        <w:pStyle w:val="Default"/>
        <w:jc w:val="center"/>
        <w:rPr>
          <w:color w:val="auto"/>
        </w:rPr>
      </w:pPr>
    </w:p>
    <w:p w14:paraId="527F084C" w14:textId="77777777" w:rsidR="00DC14DB" w:rsidRPr="00A42700" w:rsidRDefault="00DC14DB" w:rsidP="00DC14DB">
      <w:pPr>
        <w:pStyle w:val="Default"/>
        <w:jc w:val="center"/>
        <w:rPr>
          <w:color w:val="auto"/>
        </w:rPr>
      </w:pPr>
    </w:p>
    <w:p w14:paraId="6E6E212D" w14:textId="77777777" w:rsidR="00DC14DB" w:rsidRPr="00A42700" w:rsidRDefault="00DC14DB" w:rsidP="00DC14DB">
      <w:pPr>
        <w:pStyle w:val="Default"/>
        <w:jc w:val="center"/>
        <w:rPr>
          <w:color w:val="auto"/>
        </w:rPr>
      </w:pPr>
    </w:p>
    <w:p w14:paraId="11FBA5D3" w14:textId="77777777" w:rsidR="00DC14DB" w:rsidRPr="00A42700" w:rsidRDefault="00DC14DB" w:rsidP="00DC14DB">
      <w:pPr>
        <w:pStyle w:val="Default"/>
        <w:jc w:val="center"/>
        <w:rPr>
          <w:color w:val="auto"/>
        </w:rPr>
      </w:pPr>
      <w:r w:rsidRPr="00A42700">
        <w:rPr>
          <w:color w:val="auto"/>
        </w:rPr>
        <w:t xml:space="preserve">Reviewed and approved* by the following: </w:t>
      </w:r>
    </w:p>
    <w:p w14:paraId="7E154778" w14:textId="77777777" w:rsidR="00DC14DB" w:rsidRPr="00A42700" w:rsidRDefault="00DC14DB" w:rsidP="00DC14DB">
      <w:pPr>
        <w:pStyle w:val="Default"/>
        <w:jc w:val="center"/>
        <w:rPr>
          <w:color w:val="auto"/>
        </w:rPr>
      </w:pPr>
    </w:p>
    <w:p w14:paraId="1163D32A" w14:textId="77777777" w:rsidR="00DC14DB" w:rsidRPr="003F1176" w:rsidRDefault="003F1176" w:rsidP="00DC14DB">
      <w:pPr>
        <w:pStyle w:val="Default"/>
        <w:jc w:val="center"/>
        <w:rPr>
          <w:color w:val="auto"/>
        </w:rPr>
      </w:pPr>
      <w:r w:rsidRPr="003F1176">
        <w:rPr>
          <w:color w:val="auto"/>
        </w:rPr>
        <w:t>Rick Owen Gilmore</w:t>
      </w:r>
      <w:r w:rsidR="00DC14DB" w:rsidRPr="003F1176">
        <w:rPr>
          <w:color w:val="auto"/>
        </w:rPr>
        <w:t xml:space="preserve"> </w:t>
      </w:r>
    </w:p>
    <w:p w14:paraId="3DA89C71" w14:textId="77777777" w:rsidR="00DC14DB" w:rsidRPr="003F1176" w:rsidRDefault="003F1176" w:rsidP="00DC14DB">
      <w:pPr>
        <w:pStyle w:val="Default"/>
        <w:jc w:val="center"/>
        <w:rPr>
          <w:color w:val="auto"/>
        </w:rPr>
      </w:pPr>
      <w:r w:rsidRPr="003F1176">
        <w:rPr>
          <w:color w:val="auto"/>
        </w:rPr>
        <w:t>Associate Professor of Psychology</w:t>
      </w:r>
    </w:p>
    <w:p w14:paraId="08867F02" w14:textId="77777777" w:rsidR="00DC14DB" w:rsidRPr="003F1176" w:rsidRDefault="00DC14DB" w:rsidP="00DC14DB">
      <w:pPr>
        <w:pStyle w:val="Default"/>
        <w:jc w:val="center"/>
        <w:rPr>
          <w:color w:val="auto"/>
        </w:rPr>
      </w:pPr>
      <w:r w:rsidRPr="003F1176">
        <w:rPr>
          <w:color w:val="auto"/>
        </w:rPr>
        <w:t xml:space="preserve">Thesis Supervisor </w:t>
      </w:r>
    </w:p>
    <w:p w14:paraId="2AC32F0B" w14:textId="77777777" w:rsidR="00DC14DB" w:rsidRPr="00A42700" w:rsidRDefault="00DC14DB" w:rsidP="00DC14DB">
      <w:pPr>
        <w:pStyle w:val="Default"/>
        <w:jc w:val="center"/>
        <w:rPr>
          <w:color w:val="auto"/>
          <w:highlight w:val="yellow"/>
        </w:rPr>
      </w:pPr>
    </w:p>
    <w:p w14:paraId="1CF07F22" w14:textId="77777777" w:rsidR="00DC14DB" w:rsidRPr="00483CEC" w:rsidRDefault="00483CEC" w:rsidP="00DC14DB">
      <w:pPr>
        <w:pStyle w:val="Default"/>
        <w:jc w:val="center"/>
        <w:rPr>
          <w:color w:val="auto"/>
        </w:rPr>
      </w:pPr>
      <w:r w:rsidRPr="00483CEC">
        <w:rPr>
          <w:color w:val="auto"/>
        </w:rPr>
        <w:t xml:space="preserve">Gong Chen </w:t>
      </w:r>
      <w:r w:rsidR="00DC14DB" w:rsidRPr="00483CEC">
        <w:rPr>
          <w:color w:val="auto"/>
        </w:rPr>
        <w:t xml:space="preserve"> </w:t>
      </w:r>
    </w:p>
    <w:p w14:paraId="5149EF6D" w14:textId="77777777" w:rsidR="00DC14DB" w:rsidRPr="00483CEC" w:rsidRDefault="00483CEC" w:rsidP="00DC14DB">
      <w:pPr>
        <w:pStyle w:val="Default"/>
        <w:jc w:val="center"/>
        <w:rPr>
          <w:color w:val="auto"/>
        </w:rPr>
      </w:pPr>
      <w:r w:rsidRPr="00483CEC">
        <w:rPr>
          <w:color w:val="auto"/>
        </w:rPr>
        <w:t xml:space="preserve">Professor of Biology </w:t>
      </w:r>
    </w:p>
    <w:p w14:paraId="1C730BA8" w14:textId="77777777" w:rsidR="00DC14DB" w:rsidRDefault="00DC14DB" w:rsidP="00DC14DB">
      <w:pPr>
        <w:pStyle w:val="Default"/>
        <w:jc w:val="center"/>
        <w:rPr>
          <w:color w:val="auto"/>
        </w:rPr>
      </w:pPr>
      <w:r w:rsidRPr="00483CEC">
        <w:rPr>
          <w:color w:val="auto"/>
        </w:rPr>
        <w:t>Honors Adviser</w:t>
      </w:r>
      <w:r w:rsidRPr="00A42700">
        <w:rPr>
          <w:color w:val="auto"/>
        </w:rPr>
        <w:t xml:space="preserve"> </w:t>
      </w:r>
    </w:p>
    <w:p w14:paraId="0492E475" w14:textId="77777777" w:rsidR="00483CEC" w:rsidRDefault="00483CEC" w:rsidP="00DC14DB">
      <w:pPr>
        <w:pStyle w:val="Default"/>
        <w:jc w:val="center"/>
        <w:rPr>
          <w:color w:val="auto"/>
        </w:rPr>
      </w:pPr>
    </w:p>
    <w:p w14:paraId="1253075E" w14:textId="77777777" w:rsidR="00483CEC" w:rsidRDefault="00483CEC" w:rsidP="00DC14DB">
      <w:pPr>
        <w:pStyle w:val="Default"/>
        <w:jc w:val="center"/>
        <w:rPr>
          <w:color w:val="auto"/>
        </w:rPr>
      </w:pPr>
      <w:r>
        <w:rPr>
          <w:color w:val="auto"/>
        </w:rPr>
        <w:t>Richard Alan Carlson</w:t>
      </w:r>
    </w:p>
    <w:p w14:paraId="164E50BB" w14:textId="77777777" w:rsidR="00483CEC" w:rsidRDefault="00483CEC" w:rsidP="00DC14DB">
      <w:pPr>
        <w:pStyle w:val="Default"/>
        <w:jc w:val="center"/>
        <w:rPr>
          <w:color w:val="auto"/>
        </w:rPr>
      </w:pPr>
      <w:r>
        <w:rPr>
          <w:color w:val="auto"/>
        </w:rPr>
        <w:t>Professor of Psychology</w:t>
      </w:r>
    </w:p>
    <w:p w14:paraId="557BD685" w14:textId="77777777" w:rsidR="00483CEC" w:rsidRPr="00A42700" w:rsidRDefault="00483CEC" w:rsidP="00DC14DB">
      <w:pPr>
        <w:pStyle w:val="Default"/>
        <w:jc w:val="center"/>
        <w:rPr>
          <w:color w:val="auto"/>
        </w:rPr>
      </w:pPr>
      <w:r>
        <w:rPr>
          <w:color w:val="auto"/>
        </w:rPr>
        <w:t xml:space="preserve">Honors Adviser </w:t>
      </w:r>
    </w:p>
    <w:p w14:paraId="0AE19C30" w14:textId="77777777" w:rsidR="00DC14DB" w:rsidRPr="00A42700" w:rsidRDefault="00DC14DB" w:rsidP="00DC14DB">
      <w:pPr>
        <w:pStyle w:val="Default"/>
        <w:jc w:val="center"/>
        <w:rPr>
          <w:color w:val="auto"/>
        </w:rPr>
      </w:pPr>
    </w:p>
    <w:p w14:paraId="0C31982F" w14:textId="77777777" w:rsidR="00B94254" w:rsidRPr="00A42700" w:rsidRDefault="00DC14DB" w:rsidP="00E30D92">
      <w:pPr>
        <w:pStyle w:val="Default"/>
        <w:jc w:val="center"/>
      </w:pPr>
      <w:r w:rsidRPr="00A42700">
        <w:rPr>
          <w:color w:val="auto"/>
        </w:rPr>
        <w:t>* Signatures are on file in the Schreyer Honors College.</w:t>
      </w:r>
    </w:p>
    <w:p w14:paraId="65A80622" w14:textId="77777777" w:rsidR="009027CE" w:rsidRPr="00A42700" w:rsidRDefault="009027CE" w:rsidP="002971DF">
      <w:pPr>
        <w:pStyle w:val="Parttitle"/>
        <w:rPr>
          <w:sz w:val="24"/>
          <w:szCs w:val="24"/>
        </w:rPr>
        <w:sectPr w:rsidR="009027CE" w:rsidRPr="00A42700" w:rsidSect="00B0473B">
          <w:headerReference w:type="default" r:id="rId9"/>
          <w:type w:val="continuous"/>
          <w:pgSz w:w="12240" w:h="15840" w:code="1"/>
          <w:pgMar w:top="1440" w:right="1440" w:bottom="1440" w:left="1440" w:header="1440" w:footer="1008" w:gutter="0"/>
          <w:pgNumType w:fmt="lowerRoman" w:start="1"/>
          <w:cols w:space="720"/>
          <w:titlePg/>
          <w:docGrid w:linePitch="360"/>
        </w:sectPr>
      </w:pPr>
      <w:bookmarkStart w:id="1" w:name="Abstract"/>
      <w:bookmarkEnd w:id="1"/>
    </w:p>
    <w:p w14:paraId="7A0035FE" w14:textId="77777777" w:rsidR="00B94254" w:rsidRPr="00A42700" w:rsidRDefault="00B94254" w:rsidP="002971DF">
      <w:pPr>
        <w:pStyle w:val="Parttitle"/>
        <w:rPr>
          <w:sz w:val="24"/>
          <w:szCs w:val="24"/>
        </w:rPr>
      </w:pPr>
      <w:r w:rsidRPr="00A42700">
        <w:rPr>
          <w:sz w:val="24"/>
          <w:szCs w:val="24"/>
        </w:rPr>
        <w:lastRenderedPageBreak/>
        <w:t>ABSTRACT</w:t>
      </w:r>
    </w:p>
    <w:p w14:paraId="752443D6" w14:textId="77777777" w:rsidR="00AF3B0B" w:rsidRPr="00A42700" w:rsidRDefault="00AF3B0B" w:rsidP="00B94254">
      <w:pPr>
        <w:rPr>
          <w:sz w:val="24"/>
        </w:rPr>
      </w:pPr>
    </w:p>
    <w:p w14:paraId="0B4B5E9C" w14:textId="4A2ADCD0" w:rsidR="00B94254" w:rsidRPr="00A42700" w:rsidRDefault="002C467B" w:rsidP="00B94254">
      <w:pPr>
        <w:rPr>
          <w:sz w:val="24"/>
        </w:rPr>
      </w:pPr>
      <w:r w:rsidRPr="002C467B">
        <w:rPr>
          <w:sz w:val="24"/>
        </w:rPr>
        <w:t xml:space="preserve">In adults, radial optic flow evokes stronger brain activity than </w:t>
      </w:r>
      <w:ins w:id="2" w:author="Rick Gilmore" w:date="2015-04-06T13:13:00Z">
        <w:r w:rsidR="00A35245">
          <w:rPr>
            <w:sz w:val="24"/>
          </w:rPr>
          <w:t>linear</w:t>
        </w:r>
      </w:ins>
      <w:r w:rsidRPr="002C467B">
        <w:rPr>
          <w:sz w:val="24"/>
        </w:rPr>
        <w:t xml:space="preserve"> or rotational flow. Optic flow also evokes different activation patterns depending on motion speed (</w:t>
      </w:r>
      <w:proofErr w:type="spellStart"/>
      <w:r w:rsidRPr="002C467B">
        <w:rPr>
          <w:sz w:val="24"/>
        </w:rPr>
        <w:t>Fesi</w:t>
      </w:r>
      <w:proofErr w:type="spellEnd"/>
      <w:r w:rsidRPr="002C467B">
        <w:rPr>
          <w:sz w:val="24"/>
        </w:rPr>
        <w:t xml:space="preserve"> et al., 2014). This study examined whether the detection of optic flow in adult observers varies by pattern and speed in ways consistent with prior physiological evidence. Adult observers viewed two side-by-side, time varying optic flow displays </w:t>
      </w:r>
      <w:ins w:id="3" w:author="Rick Gilmore" w:date="2015-04-06T12:30:00Z">
        <w:r w:rsidR="00836BE3">
          <w:rPr>
            <w:sz w:val="24"/>
          </w:rPr>
          <w:t xml:space="preserve">that varied in pattern type and speed </w:t>
        </w:r>
      </w:ins>
      <w:ins w:id="4" w:author="Rick Gilmore" w:date="2015-04-06T12:29:00Z">
        <w:r w:rsidR="00836BE3">
          <w:rPr>
            <w:sz w:val="24"/>
          </w:rPr>
          <w:t xml:space="preserve">while </w:t>
        </w:r>
      </w:ins>
      <w:r w:rsidRPr="002C467B">
        <w:rPr>
          <w:sz w:val="24"/>
        </w:rPr>
        <w:t>judg</w:t>
      </w:r>
      <w:ins w:id="5" w:author="Rick Gilmore" w:date="2015-04-06T12:29:00Z">
        <w:r w:rsidR="00836BE3">
          <w:rPr>
            <w:sz w:val="24"/>
          </w:rPr>
          <w:t xml:space="preserve">ing </w:t>
        </w:r>
      </w:ins>
      <w:r w:rsidRPr="002C467B">
        <w:rPr>
          <w:sz w:val="24"/>
        </w:rPr>
        <w:t>which side contained coherent motion</w:t>
      </w:r>
      <w:ins w:id="6" w:author="Rick Gilmore" w:date="2015-04-06T12:29:00Z">
        <w:r w:rsidR="00836BE3">
          <w:rPr>
            <w:sz w:val="24"/>
          </w:rPr>
          <w:t xml:space="preserve">. </w:t>
        </w:r>
      </w:ins>
      <w:r w:rsidRPr="002C467B">
        <w:rPr>
          <w:sz w:val="24"/>
        </w:rPr>
        <w:t xml:space="preserve">As predicted, proportion correct judgments increased with motion coherence, and the response time of correct judgments declined. </w:t>
      </w:r>
      <w:ins w:id="7" w:author="Rick Gilmore" w:date="2015-04-06T12:31:00Z">
        <w:r w:rsidR="00697B35">
          <w:rPr>
            <w:sz w:val="24"/>
          </w:rPr>
          <w:t>O</w:t>
        </w:r>
      </w:ins>
      <w:r w:rsidRPr="002C467B">
        <w:rPr>
          <w:sz w:val="24"/>
        </w:rPr>
        <w:t xml:space="preserve">bservers more </w:t>
      </w:r>
      <w:ins w:id="8" w:author="Rick Gilmore" w:date="2015-04-08T11:04:00Z">
        <w:r w:rsidR="009605C9">
          <w:rPr>
            <w:sz w:val="24"/>
          </w:rPr>
          <w:t>rapidly and accurately</w:t>
        </w:r>
        <w:r w:rsidR="009605C9" w:rsidRPr="002C467B">
          <w:rPr>
            <w:sz w:val="24"/>
          </w:rPr>
          <w:t xml:space="preserve"> </w:t>
        </w:r>
      </w:ins>
      <w:r w:rsidRPr="002C467B">
        <w:rPr>
          <w:sz w:val="24"/>
        </w:rPr>
        <w:t>detect</w:t>
      </w:r>
      <w:ins w:id="9" w:author="Rick Gilmore" w:date="2015-04-06T12:31:00Z">
        <w:r w:rsidR="00697B35">
          <w:rPr>
            <w:sz w:val="24"/>
          </w:rPr>
          <w:t>ed</w:t>
        </w:r>
      </w:ins>
      <w:r w:rsidRPr="002C467B">
        <w:rPr>
          <w:sz w:val="24"/>
        </w:rPr>
        <w:t xml:space="preserve"> </w:t>
      </w:r>
      <w:ins w:id="10" w:author="Rick Gilmore" w:date="2015-04-08T11:04:00Z">
        <w:r w:rsidR="009605C9">
          <w:rPr>
            <w:sz w:val="24"/>
          </w:rPr>
          <w:t>radial</w:t>
        </w:r>
      </w:ins>
      <w:r w:rsidRPr="002C467B">
        <w:rPr>
          <w:sz w:val="24"/>
        </w:rPr>
        <w:t xml:space="preserve"> flow</w:t>
      </w:r>
      <w:ins w:id="11" w:author="Rick Gilmore" w:date="2015-04-08T11:04:00Z">
        <w:r w:rsidR="009605C9">
          <w:rPr>
            <w:sz w:val="24"/>
          </w:rPr>
          <w:t xml:space="preserve"> patterns</w:t>
        </w:r>
      </w:ins>
      <w:ins w:id="12" w:author="Rick Gilmore" w:date="2015-04-08T11:15:00Z">
        <w:r w:rsidR="004E64C9">
          <w:rPr>
            <w:sz w:val="24"/>
          </w:rPr>
          <w:t>, but there were no main effects of speed</w:t>
        </w:r>
      </w:ins>
      <w:r w:rsidRPr="002C467B">
        <w:rPr>
          <w:sz w:val="24"/>
        </w:rPr>
        <w:t xml:space="preserve">. Taken together the results suggest that </w:t>
      </w:r>
      <w:ins w:id="13" w:author="Rick Gilmore" w:date="2015-04-06T12:31:00Z">
        <w:r w:rsidR="00517EFC">
          <w:rPr>
            <w:sz w:val="24"/>
          </w:rPr>
          <w:t>behavior</w:t>
        </w:r>
      </w:ins>
      <w:ins w:id="14" w:author="Rick Gilmore" w:date="2015-04-08T11:04:00Z">
        <w:r w:rsidR="009605C9">
          <w:rPr>
            <w:sz w:val="24"/>
          </w:rPr>
          <w:t>al</w:t>
        </w:r>
      </w:ins>
      <w:ins w:id="15" w:author="Rick Gilmore" w:date="2015-04-06T12:31:00Z">
        <w:r w:rsidR="00517EFC">
          <w:rPr>
            <w:sz w:val="24"/>
          </w:rPr>
          <w:t xml:space="preserve"> </w:t>
        </w:r>
      </w:ins>
      <w:r w:rsidRPr="002C467B">
        <w:rPr>
          <w:sz w:val="24"/>
        </w:rPr>
        <w:t xml:space="preserve">sensitivity to detect optic flow in noise varies by pattern type and speed, in </w:t>
      </w:r>
      <w:ins w:id="16" w:author="Rick Gilmore" w:date="2015-04-08T11:05:00Z">
        <w:r w:rsidR="009605C9">
          <w:rPr>
            <w:sz w:val="24"/>
          </w:rPr>
          <w:t>ways partially consistent</w:t>
        </w:r>
      </w:ins>
      <w:r w:rsidRPr="002C467B">
        <w:rPr>
          <w:sz w:val="24"/>
        </w:rPr>
        <w:t xml:space="preserve"> </w:t>
      </w:r>
      <w:ins w:id="17" w:author="Rick Gilmore" w:date="2015-04-08T11:05:00Z">
        <w:r w:rsidR="009605C9">
          <w:rPr>
            <w:sz w:val="24"/>
          </w:rPr>
          <w:t>with</w:t>
        </w:r>
        <w:r w:rsidR="009605C9" w:rsidRPr="002C467B">
          <w:rPr>
            <w:sz w:val="24"/>
          </w:rPr>
          <w:t xml:space="preserve"> </w:t>
        </w:r>
      </w:ins>
      <w:r w:rsidRPr="002C467B">
        <w:rPr>
          <w:sz w:val="24"/>
        </w:rPr>
        <w:t>prior physiological results.</w:t>
      </w:r>
    </w:p>
    <w:p w14:paraId="65792F81" w14:textId="77777777" w:rsidR="00B94254" w:rsidRPr="00A42700" w:rsidRDefault="00B94254" w:rsidP="00B94254">
      <w:pPr>
        <w:rPr>
          <w:sz w:val="24"/>
        </w:rPr>
      </w:pPr>
    </w:p>
    <w:p w14:paraId="752067D6" w14:textId="77777777" w:rsidR="004B5BAF" w:rsidRPr="00A42700" w:rsidRDefault="00B94254" w:rsidP="004B5BAF">
      <w:pPr>
        <w:jc w:val="center"/>
        <w:rPr>
          <w:caps/>
          <w:sz w:val="24"/>
        </w:rPr>
      </w:pPr>
      <w:bookmarkStart w:id="18" w:name="EntireTableOfContents"/>
      <w:r w:rsidRPr="00A42700">
        <w:rPr>
          <w:caps/>
          <w:sz w:val="24"/>
        </w:rPr>
        <w:br w:type="page"/>
      </w:r>
      <w:bookmarkStart w:id="19" w:name="_Toc226365945"/>
      <w:bookmarkStart w:id="20" w:name="TableOfContents"/>
    </w:p>
    <w:p w14:paraId="773C863C" w14:textId="77777777" w:rsidR="004B5BAF" w:rsidRPr="00A42700" w:rsidRDefault="004B5BAF" w:rsidP="004B5BAF">
      <w:pPr>
        <w:jc w:val="center"/>
        <w:rPr>
          <w:b/>
          <w:sz w:val="24"/>
        </w:rPr>
      </w:pPr>
    </w:p>
    <w:p w14:paraId="67F6919F" w14:textId="77777777" w:rsidR="00B94254" w:rsidRPr="00A42700" w:rsidRDefault="00B94254" w:rsidP="002971DF">
      <w:pPr>
        <w:pStyle w:val="Parttitle"/>
        <w:rPr>
          <w:sz w:val="24"/>
          <w:szCs w:val="24"/>
        </w:rPr>
      </w:pPr>
      <w:r w:rsidRPr="00A42700">
        <w:rPr>
          <w:sz w:val="24"/>
          <w:szCs w:val="24"/>
        </w:rPr>
        <w:t>TABLE OF CONTENTS</w:t>
      </w:r>
      <w:bookmarkEnd w:id="19"/>
    </w:p>
    <w:p w14:paraId="793D7B44" w14:textId="77777777" w:rsidR="00ED60A5" w:rsidRPr="00A42700" w:rsidRDefault="00ED60A5" w:rsidP="002971DF">
      <w:pPr>
        <w:pStyle w:val="Parttitle"/>
        <w:rPr>
          <w:sz w:val="24"/>
          <w:szCs w:val="24"/>
        </w:rPr>
      </w:pPr>
    </w:p>
    <w:p w14:paraId="46AEDF3B" w14:textId="77777777" w:rsidR="00F06963" w:rsidRPr="00A42700" w:rsidRDefault="00A052C7" w:rsidP="00F06963">
      <w:pPr>
        <w:pStyle w:val="TOC1"/>
      </w:pPr>
      <w:r w:rsidRPr="00A42700">
        <w:t>A</w:t>
      </w:r>
      <w:r w:rsidR="00A42700" w:rsidRPr="00A42700">
        <w:t>CKNOWLEDGEMENTS</w:t>
      </w:r>
      <w:r w:rsidRPr="00A42700">
        <w:tab/>
        <w:t>V</w:t>
      </w:r>
    </w:p>
    <w:bookmarkEnd w:id="18"/>
    <w:bookmarkEnd w:id="20"/>
    <w:p w14:paraId="3DB6BA44" w14:textId="77777777" w:rsidR="00BF595E" w:rsidRPr="00E364B5" w:rsidRDefault="001A02E2">
      <w:pPr>
        <w:pStyle w:val="TOC1"/>
        <w:rPr>
          <w:rFonts w:asciiTheme="minorHAnsi" w:eastAsiaTheme="minorEastAsia" w:hAnsiTheme="minorHAnsi" w:cstheme="minorBidi"/>
          <w:noProof/>
        </w:rPr>
      </w:pPr>
      <w:r w:rsidRPr="00E364B5">
        <w:fldChar w:fldCharType="begin"/>
      </w:r>
      <w:r w:rsidRPr="00E364B5">
        <w:instrText xml:space="preserve"> TOC \o "1-3" \h \z \u </w:instrText>
      </w:r>
      <w:r w:rsidRPr="00E364B5">
        <w:fldChar w:fldCharType="separate"/>
      </w:r>
      <w:hyperlink w:anchor="_Toc415588384" w:history="1">
        <w:r w:rsidR="00BF595E" w:rsidRPr="00E364B5">
          <w:rPr>
            <w:rStyle w:val="Hyperlink"/>
            <w:noProof/>
          </w:rPr>
          <w:t>Chapter 1 Background</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_Toc415588384 \h </w:instrText>
        </w:r>
        <w:r w:rsidR="00BF595E" w:rsidRPr="00E364B5">
          <w:rPr>
            <w:noProof/>
            <w:webHidden/>
          </w:rPr>
        </w:r>
        <w:r w:rsidR="00BF595E" w:rsidRPr="00E364B5">
          <w:rPr>
            <w:noProof/>
            <w:webHidden/>
          </w:rPr>
          <w:fldChar w:fldCharType="separate"/>
        </w:r>
        <w:r w:rsidR="00DE01E4">
          <w:rPr>
            <w:noProof/>
            <w:webHidden/>
          </w:rPr>
          <w:t>1</w:t>
        </w:r>
        <w:r w:rsidR="00BF595E" w:rsidRPr="00E364B5">
          <w:rPr>
            <w:noProof/>
            <w:webHidden/>
          </w:rPr>
          <w:fldChar w:fldCharType="end"/>
        </w:r>
      </w:hyperlink>
    </w:p>
    <w:p w14:paraId="2614A8C2" w14:textId="77777777" w:rsidR="00BF595E" w:rsidRPr="00E364B5" w:rsidRDefault="002028B7">
      <w:pPr>
        <w:pStyle w:val="TOC1"/>
        <w:rPr>
          <w:rFonts w:asciiTheme="minorHAnsi" w:eastAsiaTheme="minorEastAsia" w:hAnsiTheme="minorHAnsi" w:cstheme="minorBidi"/>
          <w:noProof/>
        </w:rPr>
      </w:pPr>
      <w:hyperlink w:anchor="_Toc415588385" w:history="1">
        <w:r w:rsidR="00BF595E" w:rsidRPr="00E364B5">
          <w:rPr>
            <w:rStyle w:val="Hyperlink"/>
            <w:noProof/>
          </w:rPr>
          <w:t>Chapter 2 Methods</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_Toc415588385 \h </w:instrText>
        </w:r>
        <w:r w:rsidR="00BF595E" w:rsidRPr="00E364B5">
          <w:rPr>
            <w:noProof/>
            <w:webHidden/>
          </w:rPr>
        </w:r>
        <w:r w:rsidR="00BF595E" w:rsidRPr="00E364B5">
          <w:rPr>
            <w:noProof/>
            <w:webHidden/>
          </w:rPr>
          <w:fldChar w:fldCharType="separate"/>
        </w:r>
        <w:r w:rsidR="00DE01E4">
          <w:rPr>
            <w:noProof/>
            <w:webHidden/>
          </w:rPr>
          <w:t>7</w:t>
        </w:r>
        <w:r w:rsidR="00BF595E" w:rsidRPr="00E364B5">
          <w:rPr>
            <w:noProof/>
            <w:webHidden/>
          </w:rPr>
          <w:fldChar w:fldCharType="end"/>
        </w:r>
      </w:hyperlink>
    </w:p>
    <w:p w14:paraId="019ADD18" w14:textId="77777777" w:rsidR="00BF595E" w:rsidRPr="00E364B5" w:rsidRDefault="002028B7">
      <w:pPr>
        <w:pStyle w:val="TOC2"/>
        <w:rPr>
          <w:rFonts w:asciiTheme="minorHAnsi" w:eastAsiaTheme="minorEastAsia" w:hAnsiTheme="minorHAnsi" w:cstheme="minorBidi"/>
          <w:noProof/>
          <w:sz w:val="24"/>
        </w:rPr>
      </w:pPr>
      <w:hyperlink w:anchor="_Toc415588386" w:history="1">
        <w:r w:rsidR="00BF595E" w:rsidRPr="00E364B5">
          <w:rPr>
            <w:rStyle w:val="Hyperlink"/>
            <w:noProof/>
            <w:sz w:val="24"/>
          </w:rPr>
          <w:t>Participants</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_Toc415588386 \h </w:instrText>
        </w:r>
        <w:r w:rsidR="00BF595E" w:rsidRPr="00E364B5">
          <w:rPr>
            <w:noProof/>
            <w:webHidden/>
            <w:sz w:val="24"/>
          </w:rPr>
        </w:r>
        <w:r w:rsidR="00BF595E" w:rsidRPr="00E364B5">
          <w:rPr>
            <w:noProof/>
            <w:webHidden/>
            <w:sz w:val="24"/>
          </w:rPr>
          <w:fldChar w:fldCharType="separate"/>
        </w:r>
        <w:r w:rsidR="00DE01E4">
          <w:rPr>
            <w:noProof/>
            <w:webHidden/>
            <w:sz w:val="24"/>
          </w:rPr>
          <w:t>7</w:t>
        </w:r>
        <w:r w:rsidR="00BF595E" w:rsidRPr="00E364B5">
          <w:rPr>
            <w:noProof/>
            <w:webHidden/>
            <w:sz w:val="24"/>
          </w:rPr>
          <w:fldChar w:fldCharType="end"/>
        </w:r>
      </w:hyperlink>
    </w:p>
    <w:p w14:paraId="2D208131" w14:textId="77777777" w:rsidR="00BF595E" w:rsidRPr="00E364B5" w:rsidRDefault="002028B7">
      <w:pPr>
        <w:pStyle w:val="TOC2"/>
        <w:rPr>
          <w:rFonts w:asciiTheme="minorHAnsi" w:eastAsiaTheme="minorEastAsia" w:hAnsiTheme="minorHAnsi" w:cstheme="minorBidi"/>
          <w:noProof/>
          <w:sz w:val="24"/>
        </w:rPr>
      </w:pPr>
      <w:hyperlink w:anchor="_Toc415588387" w:history="1">
        <w:r w:rsidR="00BF595E" w:rsidRPr="00E364B5">
          <w:rPr>
            <w:rStyle w:val="Hyperlink"/>
            <w:noProof/>
            <w:sz w:val="24"/>
          </w:rPr>
          <w:t>Display</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_Toc415588387 \h </w:instrText>
        </w:r>
        <w:r w:rsidR="00BF595E" w:rsidRPr="00E364B5">
          <w:rPr>
            <w:noProof/>
            <w:webHidden/>
            <w:sz w:val="24"/>
          </w:rPr>
        </w:r>
        <w:r w:rsidR="00BF595E" w:rsidRPr="00E364B5">
          <w:rPr>
            <w:noProof/>
            <w:webHidden/>
            <w:sz w:val="24"/>
          </w:rPr>
          <w:fldChar w:fldCharType="separate"/>
        </w:r>
        <w:r w:rsidR="00DE01E4">
          <w:rPr>
            <w:noProof/>
            <w:webHidden/>
            <w:sz w:val="24"/>
          </w:rPr>
          <w:t>7</w:t>
        </w:r>
        <w:r w:rsidR="00BF595E" w:rsidRPr="00E364B5">
          <w:rPr>
            <w:noProof/>
            <w:webHidden/>
            <w:sz w:val="24"/>
          </w:rPr>
          <w:fldChar w:fldCharType="end"/>
        </w:r>
      </w:hyperlink>
    </w:p>
    <w:p w14:paraId="5308F35E" w14:textId="77777777" w:rsidR="00BF595E" w:rsidRPr="00E364B5" w:rsidRDefault="002028B7">
      <w:pPr>
        <w:pStyle w:val="TOC2"/>
        <w:rPr>
          <w:rFonts w:asciiTheme="minorHAnsi" w:eastAsiaTheme="minorEastAsia" w:hAnsiTheme="minorHAnsi" w:cstheme="minorBidi"/>
          <w:noProof/>
          <w:sz w:val="24"/>
        </w:rPr>
      </w:pPr>
      <w:hyperlink w:anchor="_Toc415588388" w:history="1">
        <w:r w:rsidR="00BF595E" w:rsidRPr="00E364B5">
          <w:rPr>
            <w:rStyle w:val="Hyperlink"/>
            <w:noProof/>
            <w:sz w:val="24"/>
          </w:rPr>
          <w:t>Procedure</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_Toc415588388 \h </w:instrText>
        </w:r>
        <w:r w:rsidR="00BF595E" w:rsidRPr="00E364B5">
          <w:rPr>
            <w:noProof/>
            <w:webHidden/>
            <w:sz w:val="24"/>
          </w:rPr>
        </w:r>
        <w:r w:rsidR="00BF595E" w:rsidRPr="00E364B5">
          <w:rPr>
            <w:noProof/>
            <w:webHidden/>
            <w:sz w:val="24"/>
          </w:rPr>
          <w:fldChar w:fldCharType="separate"/>
        </w:r>
        <w:r w:rsidR="00DE01E4">
          <w:rPr>
            <w:noProof/>
            <w:webHidden/>
            <w:sz w:val="24"/>
          </w:rPr>
          <w:t>8</w:t>
        </w:r>
        <w:r w:rsidR="00BF595E" w:rsidRPr="00E364B5">
          <w:rPr>
            <w:noProof/>
            <w:webHidden/>
            <w:sz w:val="24"/>
          </w:rPr>
          <w:fldChar w:fldCharType="end"/>
        </w:r>
      </w:hyperlink>
    </w:p>
    <w:p w14:paraId="196D35D4" w14:textId="33401BA7" w:rsidR="00BF595E" w:rsidRPr="00E364B5" w:rsidRDefault="00440C39">
      <w:pPr>
        <w:pStyle w:val="TOC2"/>
        <w:rPr>
          <w:rFonts w:asciiTheme="minorHAnsi" w:eastAsiaTheme="minorEastAsia" w:hAnsiTheme="minorHAnsi" w:cstheme="minorBidi"/>
          <w:noProof/>
          <w:sz w:val="24"/>
        </w:rPr>
      </w:pPr>
      <w:r>
        <w:rPr>
          <w:noProof/>
        </w:rPr>
        <w:fldChar w:fldCharType="begin"/>
      </w:r>
      <w:r>
        <w:rPr>
          <w:noProof/>
        </w:rPr>
        <w:instrText xml:space="preserve"> HYPERLINK \l "_Toc415588389" </w:instrText>
      </w:r>
      <w:r>
        <w:rPr>
          <w:noProof/>
        </w:rPr>
        <w:fldChar w:fldCharType="separate"/>
      </w:r>
      <w:r w:rsidR="00BF595E" w:rsidRPr="00E364B5">
        <w:rPr>
          <w:rStyle w:val="Hyperlink"/>
          <w:noProof/>
          <w:sz w:val="24"/>
        </w:rPr>
        <w:t>Analysis</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_Toc415588389 \h </w:instrText>
      </w:r>
      <w:r w:rsidR="00BF595E" w:rsidRPr="00E364B5">
        <w:rPr>
          <w:noProof/>
          <w:webHidden/>
          <w:sz w:val="24"/>
        </w:rPr>
      </w:r>
      <w:r w:rsidR="00BF595E" w:rsidRPr="00E364B5">
        <w:rPr>
          <w:noProof/>
          <w:webHidden/>
          <w:sz w:val="24"/>
        </w:rPr>
        <w:fldChar w:fldCharType="separate"/>
      </w:r>
      <w:ins w:id="21" w:author="William Adamiak" w:date="2015-04-07T18:09:00Z">
        <w:r w:rsidR="00DE01E4">
          <w:rPr>
            <w:noProof/>
            <w:webHidden/>
            <w:sz w:val="24"/>
          </w:rPr>
          <w:t>9</w:t>
        </w:r>
      </w:ins>
      <w:r w:rsidR="00BF595E" w:rsidRPr="00E364B5">
        <w:rPr>
          <w:noProof/>
          <w:webHidden/>
          <w:sz w:val="24"/>
        </w:rPr>
        <w:fldChar w:fldCharType="end"/>
      </w:r>
      <w:r>
        <w:rPr>
          <w:noProof/>
          <w:sz w:val="24"/>
        </w:rPr>
        <w:fldChar w:fldCharType="end"/>
      </w:r>
    </w:p>
    <w:p w14:paraId="0DB6CB8D" w14:textId="3D71AA43" w:rsidR="00BF595E" w:rsidRPr="00E364B5" w:rsidRDefault="00440C39">
      <w:pPr>
        <w:pStyle w:val="TOC1"/>
        <w:rPr>
          <w:rFonts w:asciiTheme="minorHAnsi" w:eastAsiaTheme="minorEastAsia" w:hAnsiTheme="minorHAnsi" w:cstheme="minorBidi"/>
          <w:noProof/>
        </w:rPr>
      </w:pPr>
      <w:r>
        <w:rPr>
          <w:noProof/>
        </w:rPr>
        <w:fldChar w:fldCharType="begin"/>
      </w:r>
      <w:r>
        <w:rPr>
          <w:noProof/>
        </w:rPr>
        <w:instrText xml:space="preserve"> HYPERLINK \l "_Toc415588390" </w:instrText>
      </w:r>
      <w:r>
        <w:rPr>
          <w:noProof/>
        </w:rPr>
        <w:fldChar w:fldCharType="separate"/>
      </w:r>
      <w:r w:rsidR="00BF595E" w:rsidRPr="00E364B5">
        <w:rPr>
          <w:rStyle w:val="Hyperlink"/>
          <w:noProof/>
        </w:rPr>
        <w:t>Chapter 3 Results and Data Analyses</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_Toc415588390 \h </w:instrText>
      </w:r>
      <w:r w:rsidR="00BF595E" w:rsidRPr="00E364B5">
        <w:rPr>
          <w:noProof/>
          <w:webHidden/>
        </w:rPr>
      </w:r>
      <w:r w:rsidR="00BF595E" w:rsidRPr="00E364B5">
        <w:rPr>
          <w:noProof/>
          <w:webHidden/>
        </w:rPr>
        <w:fldChar w:fldCharType="separate"/>
      </w:r>
      <w:ins w:id="22" w:author="William Adamiak" w:date="2015-04-07T18:09:00Z">
        <w:r w:rsidR="00DE01E4">
          <w:rPr>
            <w:noProof/>
            <w:webHidden/>
          </w:rPr>
          <w:t>10</w:t>
        </w:r>
      </w:ins>
      <w:r w:rsidR="00BF595E" w:rsidRPr="00E364B5">
        <w:rPr>
          <w:noProof/>
          <w:webHidden/>
        </w:rPr>
        <w:fldChar w:fldCharType="end"/>
      </w:r>
      <w:r>
        <w:rPr>
          <w:noProof/>
        </w:rPr>
        <w:fldChar w:fldCharType="end"/>
      </w:r>
    </w:p>
    <w:p w14:paraId="38ABA947" w14:textId="4C9DA8F3" w:rsidR="00BF595E" w:rsidRPr="00E364B5" w:rsidRDefault="00440C39">
      <w:pPr>
        <w:pStyle w:val="TOC1"/>
        <w:rPr>
          <w:rFonts w:asciiTheme="minorHAnsi" w:eastAsiaTheme="minorEastAsia" w:hAnsiTheme="minorHAnsi" w:cstheme="minorBidi"/>
          <w:noProof/>
        </w:rPr>
      </w:pPr>
      <w:r>
        <w:rPr>
          <w:noProof/>
        </w:rPr>
        <w:fldChar w:fldCharType="begin"/>
      </w:r>
      <w:r>
        <w:rPr>
          <w:noProof/>
        </w:rPr>
        <w:instrText xml:space="preserve"> HYPERLINK \l "_Toc415588391" </w:instrText>
      </w:r>
      <w:r>
        <w:rPr>
          <w:noProof/>
        </w:rPr>
        <w:fldChar w:fldCharType="separate"/>
      </w:r>
      <w:r w:rsidR="00BF595E" w:rsidRPr="00E364B5">
        <w:rPr>
          <w:rStyle w:val="Hyperlink"/>
          <w:noProof/>
        </w:rPr>
        <w:t>Chapter 4 Discussion</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_Toc415588391 \h </w:instrText>
      </w:r>
      <w:r w:rsidR="00BF595E" w:rsidRPr="00E364B5">
        <w:rPr>
          <w:noProof/>
          <w:webHidden/>
        </w:rPr>
      </w:r>
      <w:r w:rsidR="00BF595E" w:rsidRPr="00E364B5">
        <w:rPr>
          <w:noProof/>
          <w:webHidden/>
        </w:rPr>
        <w:fldChar w:fldCharType="separate"/>
      </w:r>
      <w:ins w:id="23" w:author="William Adamiak" w:date="2015-04-07T18:09:00Z">
        <w:r w:rsidR="00DE01E4">
          <w:rPr>
            <w:noProof/>
            <w:webHidden/>
          </w:rPr>
          <w:t>12</w:t>
        </w:r>
      </w:ins>
      <w:r w:rsidR="00BF595E" w:rsidRPr="00E364B5">
        <w:rPr>
          <w:noProof/>
          <w:webHidden/>
        </w:rPr>
        <w:fldChar w:fldCharType="end"/>
      </w:r>
      <w:r>
        <w:rPr>
          <w:noProof/>
        </w:rPr>
        <w:fldChar w:fldCharType="end"/>
      </w:r>
    </w:p>
    <w:p w14:paraId="2C89E674" w14:textId="57675F99" w:rsidR="00BF595E" w:rsidRPr="00E364B5" w:rsidRDefault="00440C39">
      <w:pPr>
        <w:pStyle w:val="TOC1"/>
        <w:rPr>
          <w:rFonts w:asciiTheme="minorHAnsi" w:eastAsiaTheme="minorEastAsia" w:hAnsiTheme="minorHAnsi" w:cstheme="minorBidi"/>
          <w:noProof/>
        </w:rPr>
      </w:pPr>
      <w:r>
        <w:rPr>
          <w:noProof/>
        </w:rPr>
        <w:fldChar w:fldCharType="begin"/>
      </w:r>
      <w:r>
        <w:rPr>
          <w:noProof/>
        </w:rPr>
        <w:instrText xml:space="preserve"> HYPERLINK \l "_Toc415588392" </w:instrText>
      </w:r>
      <w:r>
        <w:rPr>
          <w:noProof/>
        </w:rPr>
        <w:fldChar w:fldCharType="separate"/>
      </w:r>
      <w:r w:rsidR="00BF595E" w:rsidRPr="00E364B5">
        <w:rPr>
          <w:rStyle w:val="Hyperlink"/>
          <w:noProof/>
        </w:rPr>
        <w:t>Appendix A  List of Figures</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_Toc415588392 \h </w:instrText>
      </w:r>
      <w:r w:rsidR="00BF595E" w:rsidRPr="00E364B5">
        <w:rPr>
          <w:noProof/>
          <w:webHidden/>
        </w:rPr>
      </w:r>
      <w:r w:rsidR="00BF595E" w:rsidRPr="00E364B5">
        <w:rPr>
          <w:noProof/>
          <w:webHidden/>
        </w:rPr>
        <w:fldChar w:fldCharType="separate"/>
      </w:r>
      <w:ins w:id="24" w:author="William Adamiak" w:date="2015-04-07T18:09:00Z">
        <w:r w:rsidR="00DE01E4">
          <w:rPr>
            <w:noProof/>
            <w:webHidden/>
          </w:rPr>
          <w:t>13</w:t>
        </w:r>
      </w:ins>
      <w:r w:rsidR="00BF595E" w:rsidRPr="00E364B5">
        <w:rPr>
          <w:noProof/>
          <w:webHidden/>
        </w:rPr>
        <w:fldChar w:fldCharType="end"/>
      </w:r>
      <w:r>
        <w:rPr>
          <w:noProof/>
        </w:rPr>
        <w:fldChar w:fldCharType="end"/>
      </w:r>
    </w:p>
    <w:p w14:paraId="415ACBEE" w14:textId="33CB4AF2" w:rsidR="00BF595E" w:rsidRPr="00E364B5" w:rsidRDefault="00440C39">
      <w:pPr>
        <w:pStyle w:val="TOC1"/>
        <w:rPr>
          <w:rFonts w:asciiTheme="minorHAnsi" w:eastAsiaTheme="minorEastAsia" w:hAnsiTheme="minorHAnsi" w:cstheme="minorBidi"/>
          <w:noProof/>
        </w:rPr>
      </w:pPr>
      <w:r>
        <w:rPr>
          <w:noProof/>
        </w:rPr>
        <w:fldChar w:fldCharType="begin"/>
      </w:r>
      <w:r>
        <w:rPr>
          <w:noProof/>
        </w:rPr>
        <w:instrText xml:space="preserve"> HYPERLINK \l "_Toc415588393" </w:instrText>
      </w:r>
      <w:r>
        <w:rPr>
          <w:noProof/>
        </w:rPr>
        <w:fldChar w:fldCharType="separate"/>
      </w:r>
      <w:r w:rsidR="00BF595E" w:rsidRPr="00E364B5">
        <w:rPr>
          <w:rStyle w:val="Hyperlink"/>
          <w:noProof/>
        </w:rPr>
        <w:t>BIBLIOGRAPHY</w:t>
      </w:r>
      <w:r w:rsidR="00BF595E" w:rsidRPr="00E364B5">
        <w:rPr>
          <w:noProof/>
          <w:webHidden/>
        </w:rPr>
        <w:tab/>
      </w:r>
      <w:r w:rsidR="00BF595E" w:rsidRPr="00E364B5">
        <w:rPr>
          <w:noProof/>
          <w:webHidden/>
        </w:rPr>
        <w:fldChar w:fldCharType="begin"/>
      </w:r>
      <w:r w:rsidR="00BF595E" w:rsidRPr="00E364B5">
        <w:rPr>
          <w:noProof/>
          <w:webHidden/>
        </w:rPr>
        <w:instrText xml:space="preserve"> PAGEREF _Toc415588393 \h </w:instrText>
      </w:r>
      <w:r w:rsidR="00BF595E" w:rsidRPr="00E364B5">
        <w:rPr>
          <w:noProof/>
          <w:webHidden/>
        </w:rPr>
      </w:r>
      <w:r w:rsidR="00BF595E" w:rsidRPr="00E364B5">
        <w:rPr>
          <w:noProof/>
          <w:webHidden/>
        </w:rPr>
        <w:fldChar w:fldCharType="separate"/>
      </w:r>
      <w:ins w:id="25" w:author="William Adamiak" w:date="2015-04-07T18:09:00Z">
        <w:r w:rsidR="00DE01E4">
          <w:rPr>
            <w:noProof/>
            <w:webHidden/>
          </w:rPr>
          <w:t>22</w:t>
        </w:r>
      </w:ins>
      <w:r w:rsidR="00BF595E" w:rsidRPr="00E364B5">
        <w:rPr>
          <w:noProof/>
          <w:webHidden/>
        </w:rPr>
        <w:fldChar w:fldCharType="end"/>
      </w:r>
      <w:r>
        <w:rPr>
          <w:noProof/>
        </w:rPr>
        <w:fldChar w:fldCharType="end"/>
      </w:r>
    </w:p>
    <w:p w14:paraId="534E307E" w14:textId="77777777" w:rsidR="004B5BAF" w:rsidRPr="00E364B5" w:rsidRDefault="001A02E2">
      <w:pPr>
        <w:rPr>
          <w:sz w:val="24"/>
        </w:rPr>
      </w:pPr>
      <w:r w:rsidRPr="00E364B5">
        <w:rPr>
          <w:sz w:val="24"/>
        </w:rPr>
        <w:fldChar w:fldCharType="end"/>
      </w:r>
    </w:p>
    <w:p w14:paraId="79A7331A" w14:textId="77777777" w:rsidR="005455E6" w:rsidRPr="00E364B5" w:rsidRDefault="005455E6">
      <w:pPr>
        <w:rPr>
          <w:sz w:val="24"/>
        </w:rPr>
      </w:pPr>
    </w:p>
    <w:p w14:paraId="1E606AC7" w14:textId="77777777" w:rsidR="005455E6" w:rsidRDefault="005455E6">
      <w:pPr>
        <w:rPr>
          <w:sz w:val="24"/>
        </w:rPr>
      </w:pPr>
    </w:p>
    <w:p w14:paraId="73ED115B" w14:textId="77777777" w:rsidR="005455E6" w:rsidRDefault="005455E6">
      <w:pPr>
        <w:rPr>
          <w:sz w:val="24"/>
        </w:rPr>
      </w:pPr>
    </w:p>
    <w:p w14:paraId="68BFD1AF" w14:textId="77777777" w:rsidR="005455E6" w:rsidRDefault="005455E6">
      <w:pPr>
        <w:rPr>
          <w:sz w:val="24"/>
        </w:rPr>
      </w:pPr>
    </w:p>
    <w:p w14:paraId="21DC09B5" w14:textId="77777777" w:rsidR="005455E6" w:rsidRDefault="005455E6">
      <w:pPr>
        <w:rPr>
          <w:sz w:val="24"/>
        </w:rPr>
      </w:pPr>
    </w:p>
    <w:p w14:paraId="116D2425" w14:textId="77777777" w:rsidR="005455E6" w:rsidRDefault="005455E6">
      <w:pPr>
        <w:rPr>
          <w:sz w:val="24"/>
        </w:rPr>
      </w:pPr>
    </w:p>
    <w:p w14:paraId="23106C8B" w14:textId="77777777" w:rsidR="005455E6" w:rsidRDefault="005455E6">
      <w:pPr>
        <w:rPr>
          <w:sz w:val="24"/>
        </w:rPr>
      </w:pPr>
    </w:p>
    <w:p w14:paraId="4820E6D0" w14:textId="77777777" w:rsidR="005455E6" w:rsidRDefault="005455E6">
      <w:pPr>
        <w:rPr>
          <w:sz w:val="24"/>
        </w:rPr>
      </w:pPr>
    </w:p>
    <w:p w14:paraId="31439CFE" w14:textId="77777777" w:rsidR="005455E6" w:rsidRDefault="005455E6">
      <w:pPr>
        <w:rPr>
          <w:sz w:val="24"/>
        </w:rPr>
      </w:pPr>
    </w:p>
    <w:p w14:paraId="09EA978A" w14:textId="77777777" w:rsidR="005455E6" w:rsidRDefault="005455E6">
      <w:pPr>
        <w:rPr>
          <w:sz w:val="24"/>
        </w:rPr>
      </w:pPr>
    </w:p>
    <w:p w14:paraId="07C445C1" w14:textId="77777777" w:rsidR="005455E6" w:rsidRPr="005455E6" w:rsidRDefault="005455E6" w:rsidP="005455E6">
      <w:pPr>
        <w:jc w:val="center"/>
        <w:rPr>
          <w:b/>
          <w:sz w:val="24"/>
        </w:rPr>
      </w:pPr>
      <w:r>
        <w:rPr>
          <w:b/>
          <w:sz w:val="24"/>
        </w:rPr>
        <w:lastRenderedPageBreak/>
        <w:t>Table of Figures</w:t>
      </w:r>
    </w:p>
    <w:p w14:paraId="0FB4AE92" w14:textId="3CE49CE8" w:rsidR="00BF595E" w:rsidRPr="00E364B5" w:rsidRDefault="005455E6">
      <w:pPr>
        <w:pStyle w:val="TableofFigures"/>
        <w:rPr>
          <w:rFonts w:asciiTheme="minorHAnsi" w:eastAsiaTheme="minorEastAsia" w:hAnsiTheme="minorHAnsi" w:cstheme="minorBidi"/>
          <w:noProof/>
          <w:sz w:val="24"/>
        </w:rPr>
      </w:pPr>
      <w:r w:rsidRPr="00E364B5">
        <w:rPr>
          <w:sz w:val="24"/>
        </w:rPr>
        <w:fldChar w:fldCharType="begin"/>
      </w:r>
      <w:r w:rsidRPr="00E364B5">
        <w:rPr>
          <w:sz w:val="24"/>
        </w:rPr>
        <w:instrText xml:space="preserve"> TOC \h \z \c "Figure" </w:instrText>
      </w:r>
      <w:r w:rsidRPr="00E364B5">
        <w:rPr>
          <w:sz w:val="24"/>
        </w:rPr>
        <w:fldChar w:fldCharType="separate"/>
      </w:r>
      <w:r w:rsidR="00060FC8">
        <w:rPr>
          <w:noProof/>
        </w:rPr>
        <w:fldChar w:fldCharType="begin"/>
      </w:r>
      <w:r w:rsidR="00060FC8">
        <w:rPr>
          <w:noProof/>
        </w:rPr>
        <w:instrText xml:space="preserve"> HYPERLINK \l "_Toc415588394" </w:instrText>
      </w:r>
      <w:r w:rsidR="00060FC8">
        <w:rPr>
          <w:noProof/>
        </w:rPr>
        <w:fldChar w:fldCharType="separate"/>
      </w:r>
      <w:r w:rsidR="00BF595E" w:rsidRPr="00E364B5">
        <w:rPr>
          <w:rStyle w:val="Hyperlink"/>
          <w:noProof/>
          <w:sz w:val="24"/>
        </w:rPr>
        <w:t xml:space="preserve">Figure 1: Types of Optic Flow Patterns. </w:t>
      </w:r>
      <w:ins w:id="26" w:author="Rick Gilmore" w:date="2015-04-06T13:13:00Z">
        <w:r w:rsidR="00A35245">
          <w:rPr>
            <w:rStyle w:val="Hyperlink"/>
            <w:noProof/>
            <w:sz w:val="24"/>
          </w:rPr>
          <w:t>Linear</w:t>
        </w:r>
      </w:ins>
      <w:r w:rsidR="00BF595E" w:rsidRPr="00E364B5">
        <w:rPr>
          <w:rStyle w:val="Hyperlink"/>
          <w:noProof/>
          <w:sz w:val="24"/>
        </w:rPr>
        <w:t xml:space="preserve"> is also known as translational.</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_Toc415588394 \h </w:instrText>
      </w:r>
      <w:r w:rsidR="00BF595E" w:rsidRPr="00E364B5">
        <w:rPr>
          <w:noProof/>
          <w:webHidden/>
          <w:sz w:val="24"/>
        </w:rPr>
      </w:r>
      <w:r w:rsidR="00BF595E" w:rsidRPr="00E364B5">
        <w:rPr>
          <w:noProof/>
          <w:webHidden/>
          <w:sz w:val="24"/>
        </w:rPr>
        <w:fldChar w:fldCharType="separate"/>
      </w:r>
      <w:ins w:id="27" w:author="William Adamiak" w:date="2015-04-07T18:10:00Z">
        <w:r w:rsidR="00DE01E4">
          <w:rPr>
            <w:noProof/>
            <w:webHidden/>
            <w:sz w:val="24"/>
          </w:rPr>
          <w:t>17</w:t>
        </w:r>
      </w:ins>
      <w:r w:rsidR="00BF595E" w:rsidRPr="00E364B5">
        <w:rPr>
          <w:noProof/>
          <w:webHidden/>
          <w:sz w:val="24"/>
        </w:rPr>
        <w:fldChar w:fldCharType="end"/>
      </w:r>
      <w:r w:rsidR="00060FC8">
        <w:rPr>
          <w:noProof/>
          <w:sz w:val="24"/>
        </w:rPr>
        <w:fldChar w:fldCharType="end"/>
      </w:r>
    </w:p>
    <w:p w14:paraId="2199C605" w14:textId="29644121" w:rsidR="00BF595E" w:rsidRPr="00E364B5" w:rsidRDefault="00440C39">
      <w:pPr>
        <w:pStyle w:val="TableofFigures"/>
        <w:rPr>
          <w:rFonts w:asciiTheme="minorHAnsi" w:eastAsiaTheme="minorEastAsia" w:hAnsiTheme="minorHAnsi" w:cstheme="minorBidi"/>
          <w:noProof/>
          <w:sz w:val="24"/>
        </w:rPr>
      </w:pPr>
      <w:r>
        <w:rPr>
          <w:noProof/>
        </w:rPr>
        <w:fldChar w:fldCharType="begin"/>
      </w:r>
      <w:r>
        <w:rPr>
          <w:noProof/>
        </w:rPr>
        <w:instrText xml:space="preserve"> HYPERLINK \l "_Toc415588395" </w:instrText>
      </w:r>
      <w:r>
        <w:rPr>
          <w:noProof/>
        </w:rPr>
        <w:fldChar w:fldCharType="separate"/>
      </w:r>
      <w:r w:rsidR="00BF595E" w:rsidRPr="00E364B5">
        <w:rPr>
          <w:rStyle w:val="Hyperlink"/>
          <w:noProof/>
          <w:sz w:val="24"/>
        </w:rPr>
        <w:t>Figure 2: Experimental Set Up. Translational Coherent Motion in Left Display</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_Toc415588395 \h </w:instrText>
      </w:r>
      <w:r w:rsidR="00BF595E" w:rsidRPr="00E364B5">
        <w:rPr>
          <w:noProof/>
          <w:webHidden/>
          <w:sz w:val="24"/>
        </w:rPr>
      </w:r>
      <w:r w:rsidR="00BF595E" w:rsidRPr="00E364B5">
        <w:rPr>
          <w:noProof/>
          <w:webHidden/>
          <w:sz w:val="24"/>
        </w:rPr>
        <w:fldChar w:fldCharType="separate"/>
      </w:r>
      <w:ins w:id="28" w:author="William Adamiak" w:date="2015-04-07T18:10:00Z">
        <w:r w:rsidR="00DE01E4">
          <w:rPr>
            <w:noProof/>
            <w:webHidden/>
            <w:sz w:val="24"/>
          </w:rPr>
          <w:t>17</w:t>
        </w:r>
      </w:ins>
      <w:r w:rsidR="00BF595E" w:rsidRPr="00E364B5">
        <w:rPr>
          <w:noProof/>
          <w:webHidden/>
          <w:sz w:val="24"/>
        </w:rPr>
        <w:fldChar w:fldCharType="end"/>
      </w:r>
      <w:r>
        <w:rPr>
          <w:noProof/>
          <w:sz w:val="24"/>
        </w:rPr>
        <w:fldChar w:fldCharType="end"/>
      </w:r>
    </w:p>
    <w:p w14:paraId="234E8363" w14:textId="06236875" w:rsidR="00BF595E" w:rsidRPr="00E364B5" w:rsidRDefault="00440C39">
      <w:pPr>
        <w:pStyle w:val="TableofFigures"/>
        <w:rPr>
          <w:rFonts w:asciiTheme="minorHAnsi" w:eastAsiaTheme="minorEastAsia" w:hAnsiTheme="minorHAnsi" w:cstheme="minorBidi"/>
          <w:noProof/>
          <w:sz w:val="24"/>
        </w:rPr>
      </w:pPr>
      <w:r>
        <w:rPr>
          <w:noProof/>
        </w:rPr>
        <w:fldChar w:fldCharType="begin"/>
      </w:r>
      <w:r>
        <w:rPr>
          <w:noProof/>
        </w:rPr>
        <w:instrText xml:space="preserve"> HYPERLINK \l "_Toc415588396" </w:instrText>
      </w:r>
      <w:r>
        <w:rPr>
          <w:noProof/>
        </w:rPr>
        <w:fldChar w:fldCharType="separate"/>
      </w:r>
      <w:r w:rsidR="00BF595E" w:rsidRPr="00E364B5">
        <w:rPr>
          <w:rStyle w:val="Hyperlink"/>
          <w:noProof/>
          <w:sz w:val="24"/>
        </w:rPr>
        <w:t>Figure 3: Graph of Individual Percent Correct by Coherence, Pattern, and Speed</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_Toc415588396 \h </w:instrText>
      </w:r>
      <w:r w:rsidR="00BF595E" w:rsidRPr="00E364B5">
        <w:rPr>
          <w:noProof/>
          <w:webHidden/>
          <w:sz w:val="24"/>
        </w:rPr>
      </w:r>
      <w:r w:rsidR="00BF595E" w:rsidRPr="00E364B5">
        <w:rPr>
          <w:noProof/>
          <w:webHidden/>
          <w:sz w:val="24"/>
        </w:rPr>
        <w:fldChar w:fldCharType="separate"/>
      </w:r>
      <w:ins w:id="29" w:author="William Adamiak" w:date="2015-04-07T18:10:00Z">
        <w:r w:rsidR="00DE01E4">
          <w:rPr>
            <w:noProof/>
            <w:webHidden/>
            <w:sz w:val="24"/>
          </w:rPr>
          <w:t>20</w:t>
        </w:r>
      </w:ins>
      <w:r w:rsidR="00BF595E" w:rsidRPr="00E364B5">
        <w:rPr>
          <w:noProof/>
          <w:webHidden/>
          <w:sz w:val="24"/>
        </w:rPr>
        <w:fldChar w:fldCharType="end"/>
      </w:r>
      <w:r>
        <w:rPr>
          <w:noProof/>
          <w:sz w:val="24"/>
        </w:rPr>
        <w:fldChar w:fldCharType="end"/>
      </w:r>
    </w:p>
    <w:p w14:paraId="16133114" w14:textId="176AFF56" w:rsidR="00BF595E" w:rsidRPr="00E364B5" w:rsidRDefault="00440C39">
      <w:pPr>
        <w:pStyle w:val="TableofFigures"/>
        <w:rPr>
          <w:rFonts w:asciiTheme="minorHAnsi" w:eastAsiaTheme="minorEastAsia" w:hAnsiTheme="minorHAnsi" w:cstheme="minorBidi"/>
          <w:noProof/>
          <w:sz w:val="24"/>
        </w:rPr>
      </w:pPr>
      <w:r>
        <w:rPr>
          <w:noProof/>
        </w:rPr>
        <w:fldChar w:fldCharType="begin"/>
      </w:r>
      <w:r>
        <w:rPr>
          <w:noProof/>
        </w:rPr>
        <w:instrText xml:space="preserve"> HYPERLINK \l "_Toc415588397" </w:instrText>
      </w:r>
      <w:r>
        <w:rPr>
          <w:noProof/>
        </w:rPr>
        <w:fldChar w:fldCharType="separate"/>
      </w:r>
      <w:r w:rsidR="00BF595E" w:rsidRPr="00E364B5">
        <w:rPr>
          <w:rStyle w:val="Hyperlink"/>
          <w:noProof/>
          <w:sz w:val="24"/>
        </w:rPr>
        <w:t>Figure 4: Box Plots of Response Times by Coherence, Pattern, and Speed</w:t>
      </w:r>
      <w:r w:rsidR="00BF595E" w:rsidRPr="00E364B5">
        <w:rPr>
          <w:noProof/>
          <w:webHidden/>
          <w:sz w:val="24"/>
        </w:rPr>
        <w:tab/>
      </w:r>
      <w:r w:rsidR="00BF595E" w:rsidRPr="00E364B5">
        <w:rPr>
          <w:noProof/>
          <w:webHidden/>
          <w:sz w:val="24"/>
        </w:rPr>
        <w:fldChar w:fldCharType="begin"/>
      </w:r>
      <w:r w:rsidR="00BF595E" w:rsidRPr="00E364B5">
        <w:rPr>
          <w:noProof/>
          <w:webHidden/>
          <w:sz w:val="24"/>
        </w:rPr>
        <w:instrText xml:space="preserve"> PAGEREF _Toc415588397 \h </w:instrText>
      </w:r>
      <w:r w:rsidR="00BF595E" w:rsidRPr="00E364B5">
        <w:rPr>
          <w:noProof/>
          <w:webHidden/>
          <w:sz w:val="24"/>
        </w:rPr>
      </w:r>
      <w:r w:rsidR="00BF595E" w:rsidRPr="00E364B5">
        <w:rPr>
          <w:noProof/>
          <w:webHidden/>
          <w:sz w:val="24"/>
        </w:rPr>
        <w:fldChar w:fldCharType="separate"/>
      </w:r>
      <w:ins w:id="30" w:author="William Adamiak" w:date="2015-04-07T18:10:00Z">
        <w:r w:rsidR="00DE01E4">
          <w:rPr>
            <w:noProof/>
            <w:webHidden/>
            <w:sz w:val="24"/>
          </w:rPr>
          <w:t>21</w:t>
        </w:r>
      </w:ins>
      <w:r w:rsidR="00BF595E" w:rsidRPr="00E364B5">
        <w:rPr>
          <w:noProof/>
          <w:webHidden/>
          <w:sz w:val="24"/>
        </w:rPr>
        <w:fldChar w:fldCharType="end"/>
      </w:r>
      <w:r>
        <w:rPr>
          <w:noProof/>
          <w:sz w:val="24"/>
        </w:rPr>
        <w:fldChar w:fldCharType="end"/>
      </w:r>
    </w:p>
    <w:p w14:paraId="794E8402" w14:textId="77777777" w:rsidR="00B94254" w:rsidRPr="00A42700" w:rsidRDefault="005455E6" w:rsidP="00B94254">
      <w:pPr>
        <w:rPr>
          <w:sz w:val="24"/>
        </w:rPr>
      </w:pPr>
      <w:r w:rsidRPr="00E364B5">
        <w:rPr>
          <w:sz w:val="24"/>
        </w:rPr>
        <w:fldChar w:fldCharType="end"/>
      </w:r>
    </w:p>
    <w:p w14:paraId="542B4653" w14:textId="77777777" w:rsidR="00B94254" w:rsidRDefault="0015413E" w:rsidP="0015413E">
      <w:pPr>
        <w:pStyle w:val="Parttitle"/>
        <w:jc w:val="left"/>
        <w:rPr>
          <w:noProof/>
          <w:sz w:val="24"/>
        </w:rPr>
      </w:pPr>
      <w:r w:rsidRPr="00A42700">
        <w:rPr>
          <w:noProof/>
          <w:sz w:val="24"/>
        </w:rPr>
        <w:t xml:space="preserve"> </w:t>
      </w:r>
    </w:p>
    <w:p w14:paraId="1B35B2E6" w14:textId="77777777" w:rsidR="005455E6" w:rsidRDefault="005455E6" w:rsidP="0015413E">
      <w:pPr>
        <w:pStyle w:val="Parttitle"/>
        <w:jc w:val="left"/>
        <w:rPr>
          <w:noProof/>
          <w:sz w:val="24"/>
        </w:rPr>
      </w:pPr>
    </w:p>
    <w:p w14:paraId="761CE5BD" w14:textId="77777777" w:rsidR="005455E6" w:rsidRDefault="005455E6" w:rsidP="0015413E">
      <w:pPr>
        <w:pStyle w:val="Parttitle"/>
        <w:jc w:val="left"/>
        <w:rPr>
          <w:noProof/>
          <w:sz w:val="24"/>
        </w:rPr>
      </w:pPr>
    </w:p>
    <w:p w14:paraId="4DA668BD" w14:textId="77777777" w:rsidR="005455E6" w:rsidRDefault="005455E6" w:rsidP="0015413E">
      <w:pPr>
        <w:pStyle w:val="Parttitle"/>
        <w:jc w:val="left"/>
        <w:rPr>
          <w:noProof/>
          <w:sz w:val="24"/>
        </w:rPr>
      </w:pPr>
    </w:p>
    <w:p w14:paraId="040CF5DA" w14:textId="77777777" w:rsidR="005455E6" w:rsidRDefault="005455E6" w:rsidP="0015413E">
      <w:pPr>
        <w:pStyle w:val="Parttitle"/>
        <w:jc w:val="left"/>
        <w:rPr>
          <w:noProof/>
          <w:sz w:val="24"/>
        </w:rPr>
      </w:pPr>
    </w:p>
    <w:p w14:paraId="004061D9" w14:textId="77777777" w:rsidR="005455E6" w:rsidRDefault="005455E6" w:rsidP="0015413E">
      <w:pPr>
        <w:pStyle w:val="Parttitle"/>
        <w:jc w:val="left"/>
        <w:rPr>
          <w:noProof/>
          <w:sz w:val="24"/>
        </w:rPr>
      </w:pPr>
    </w:p>
    <w:p w14:paraId="40F67768" w14:textId="77777777" w:rsidR="005455E6" w:rsidRDefault="005455E6" w:rsidP="0015413E">
      <w:pPr>
        <w:pStyle w:val="Parttitle"/>
        <w:jc w:val="left"/>
        <w:rPr>
          <w:noProof/>
          <w:sz w:val="24"/>
        </w:rPr>
      </w:pPr>
    </w:p>
    <w:p w14:paraId="4A4FA5C0" w14:textId="77777777" w:rsidR="005455E6" w:rsidRDefault="005455E6" w:rsidP="0015413E">
      <w:pPr>
        <w:pStyle w:val="Parttitle"/>
        <w:jc w:val="left"/>
        <w:rPr>
          <w:noProof/>
          <w:sz w:val="24"/>
        </w:rPr>
      </w:pPr>
    </w:p>
    <w:p w14:paraId="6C969E39" w14:textId="77777777" w:rsidR="005455E6" w:rsidRDefault="005455E6" w:rsidP="0015413E">
      <w:pPr>
        <w:pStyle w:val="Parttitle"/>
        <w:jc w:val="left"/>
        <w:rPr>
          <w:noProof/>
          <w:sz w:val="24"/>
        </w:rPr>
      </w:pPr>
    </w:p>
    <w:p w14:paraId="6940EAFD" w14:textId="77777777" w:rsidR="005455E6" w:rsidRDefault="005455E6" w:rsidP="0015413E">
      <w:pPr>
        <w:pStyle w:val="Parttitle"/>
        <w:jc w:val="left"/>
        <w:rPr>
          <w:noProof/>
          <w:sz w:val="24"/>
        </w:rPr>
      </w:pPr>
    </w:p>
    <w:p w14:paraId="7A83D688" w14:textId="77777777" w:rsidR="005455E6" w:rsidRDefault="005455E6" w:rsidP="0015413E">
      <w:pPr>
        <w:pStyle w:val="Parttitle"/>
        <w:jc w:val="left"/>
        <w:rPr>
          <w:noProof/>
          <w:sz w:val="24"/>
        </w:rPr>
      </w:pPr>
    </w:p>
    <w:p w14:paraId="2ECA0B74" w14:textId="77777777" w:rsidR="005455E6" w:rsidRDefault="005455E6" w:rsidP="0015413E">
      <w:pPr>
        <w:pStyle w:val="Parttitle"/>
        <w:jc w:val="left"/>
        <w:rPr>
          <w:noProof/>
          <w:sz w:val="24"/>
        </w:rPr>
      </w:pPr>
    </w:p>
    <w:p w14:paraId="18263849" w14:textId="77777777" w:rsidR="005455E6" w:rsidRDefault="005455E6" w:rsidP="0015413E">
      <w:pPr>
        <w:pStyle w:val="Parttitle"/>
        <w:jc w:val="left"/>
        <w:rPr>
          <w:noProof/>
          <w:sz w:val="24"/>
        </w:rPr>
      </w:pPr>
    </w:p>
    <w:p w14:paraId="0D4A0584" w14:textId="77777777" w:rsidR="005455E6" w:rsidRDefault="005455E6" w:rsidP="0015413E">
      <w:pPr>
        <w:pStyle w:val="Parttitle"/>
        <w:jc w:val="left"/>
        <w:rPr>
          <w:noProof/>
          <w:sz w:val="24"/>
        </w:rPr>
      </w:pPr>
    </w:p>
    <w:p w14:paraId="6BC246E2" w14:textId="77777777" w:rsidR="005455E6" w:rsidRDefault="005455E6" w:rsidP="0015413E">
      <w:pPr>
        <w:pStyle w:val="Parttitle"/>
        <w:jc w:val="left"/>
        <w:rPr>
          <w:noProof/>
          <w:sz w:val="24"/>
        </w:rPr>
      </w:pPr>
    </w:p>
    <w:p w14:paraId="17263335" w14:textId="77777777" w:rsidR="005455E6" w:rsidRDefault="005455E6" w:rsidP="0015413E">
      <w:pPr>
        <w:pStyle w:val="Parttitle"/>
        <w:jc w:val="left"/>
        <w:rPr>
          <w:noProof/>
          <w:sz w:val="24"/>
        </w:rPr>
      </w:pPr>
    </w:p>
    <w:p w14:paraId="2F872955" w14:textId="77777777" w:rsidR="005455E6" w:rsidRDefault="005455E6" w:rsidP="0015413E">
      <w:pPr>
        <w:pStyle w:val="Parttitle"/>
        <w:jc w:val="left"/>
        <w:rPr>
          <w:noProof/>
          <w:sz w:val="24"/>
        </w:rPr>
      </w:pPr>
    </w:p>
    <w:p w14:paraId="6F497ABE" w14:textId="77777777" w:rsidR="005455E6" w:rsidRDefault="005455E6" w:rsidP="0015413E">
      <w:pPr>
        <w:pStyle w:val="Parttitle"/>
        <w:jc w:val="left"/>
        <w:rPr>
          <w:noProof/>
          <w:sz w:val="24"/>
        </w:rPr>
      </w:pPr>
    </w:p>
    <w:p w14:paraId="70F6B532" w14:textId="77777777" w:rsidR="005455E6" w:rsidRDefault="005455E6" w:rsidP="0015413E">
      <w:pPr>
        <w:pStyle w:val="Parttitle"/>
        <w:jc w:val="left"/>
        <w:rPr>
          <w:noProof/>
          <w:sz w:val="24"/>
        </w:rPr>
      </w:pPr>
    </w:p>
    <w:p w14:paraId="439227D7" w14:textId="77777777" w:rsidR="005455E6" w:rsidRDefault="005455E6" w:rsidP="0015413E">
      <w:pPr>
        <w:pStyle w:val="Parttitle"/>
        <w:jc w:val="left"/>
        <w:rPr>
          <w:noProof/>
          <w:sz w:val="24"/>
        </w:rPr>
      </w:pPr>
    </w:p>
    <w:p w14:paraId="590F3381" w14:textId="77777777" w:rsidR="005455E6" w:rsidRDefault="005455E6" w:rsidP="0015413E">
      <w:pPr>
        <w:pStyle w:val="Parttitle"/>
        <w:jc w:val="left"/>
        <w:rPr>
          <w:noProof/>
          <w:sz w:val="24"/>
        </w:rPr>
      </w:pPr>
    </w:p>
    <w:p w14:paraId="3737B1E2" w14:textId="77777777" w:rsidR="005455E6" w:rsidRDefault="005455E6" w:rsidP="0015413E">
      <w:pPr>
        <w:pStyle w:val="Parttitle"/>
        <w:jc w:val="left"/>
        <w:rPr>
          <w:noProof/>
          <w:sz w:val="24"/>
        </w:rPr>
      </w:pPr>
    </w:p>
    <w:p w14:paraId="6EAFF2A8" w14:textId="77777777" w:rsidR="005455E6" w:rsidRDefault="005455E6" w:rsidP="0015413E">
      <w:pPr>
        <w:pStyle w:val="Parttitle"/>
        <w:jc w:val="left"/>
        <w:rPr>
          <w:noProof/>
          <w:sz w:val="24"/>
        </w:rPr>
      </w:pPr>
    </w:p>
    <w:p w14:paraId="6EFD02C7" w14:textId="77777777" w:rsidR="005455E6" w:rsidRDefault="005455E6" w:rsidP="0015413E">
      <w:pPr>
        <w:pStyle w:val="Parttitle"/>
        <w:jc w:val="left"/>
        <w:rPr>
          <w:noProof/>
          <w:sz w:val="24"/>
        </w:rPr>
      </w:pPr>
    </w:p>
    <w:p w14:paraId="7B606DEC" w14:textId="77777777" w:rsidR="005455E6" w:rsidRDefault="005455E6" w:rsidP="0015413E">
      <w:pPr>
        <w:pStyle w:val="Parttitle"/>
        <w:jc w:val="left"/>
        <w:rPr>
          <w:noProof/>
          <w:sz w:val="24"/>
        </w:rPr>
      </w:pPr>
    </w:p>
    <w:p w14:paraId="3D65EAA6" w14:textId="77777777" w:rsidR="005455E6" w:rsidRDefault="005455E6" w:rsidP="0015413E">
      <w:pPr>
        <w:pStyle w:val="Parttitle"/>
        <w:jc w:val="left"/>
        <w:rPr>
          <w:noProof/>
          <w:sz w:val="24"/>
        </w:rPr>
      </w:pPr>
    </w:p>
    <w:p w14:paraId="09E7BC26" w14:textId="77777777" w:rsidR="005455E6" w:rsidRDefault="005455E6" w:rsidP="0015413E">
      <w:pPr>
        <w:pStyle w:val="Parttitle"/>
        <w:jc w:val="left"/>
        <w:rPr>
          <w:noProof/>
          <w:sz w:val="24"/>
        </w:rPr>
      </w:pPr>
    </w:p>
    <w:p w14:paraId="1A29A91E" w14:textId="77777777" w:rsidR="005455E6" w:rsidRDefault="005455E6" w:rsidP="0015413E">
      <w:pPr>
        <w:pStyle w:val="Parttitle"/>
        <w:jc w:val="left"/>
        <w:rPr>
          <w:noProof/>
          <w:sz w:val="24"/>
        </w:rPr>
      </w:pPr>
    </w:p>
    <w:p w14:paraId="4B4996ED" w14:textId="77777777" w:rsidR="005455E6" w:rsidRDefault="005455E6" w:rsidP="0015413E">
      <w:pPr>
        <w:pStyle w:val="Parttitle"/>
        <w:jc w:val="left"/>
        <w:rPr>
          <w:noProof/>
          <w:sz w:val="24"/>
        </w:rPr>
      </w:pPr>
    </w:p>
    <w:p w14:paraId="612FD052" w14:textId="77777777" w:rsidR="005455E6" w:rsidRDefault="005455E6" w:rsidP="0015413E">
      <w:pPr>
        <w:pStyle w:val="Parttitle"/>
        <w:jc w:val="left"/>
        <w:rPr>
          <w:noProof/>
          <w:sz w:val="24"/>
        </w:rPr>
      </w:pPr>
    </w:p>
    <w:p w14:paraId="0257CBE9" w14:textId="77777777" w:rsidR="005455E6" w:rsidRDefault="005455E6" w:rsidP="0015413E">
      <w:pPr>
        <w:pStyle w:val="Parttitle"/>
        <w:jc w:val="left"/>
        <w:rPr>
          <w:noProof/>
          <w:sz w:val="24"/>
        </w:rPr>
      </w:pPr>
    </w:p>
    <w:p w14:paraId="7D364F41" w14:textId="77777777" w:rsidR="005455E6" w:rsidRDefault="005455E6" w:rsidP="0015413E">
      <w:pPr>
        <w:pStyle w:val="Parttitle"/>
        <w:jc w:val="left"/>
        <w:rPr>
          <w:noProof/>
          <w:sz w:val="24"/>
        </w:rPr>
      </w:pPr>
    </w:p>
    <w:p w14:paraId="278B77DD" w14:textId="77777777" w:rsidR="002E73C7" w:rsidRDefault="002E73C7" w:rsidP="005455E6">
      <w:pPr>
        <w:pStyle w:val="Parttitle"/>
        <w:rPr>
          <w:noProof/>
          <w:sz w:val="24"/>
        </w:rPr>
      </w:pPr>
    </w:p>
    <w:p w14:paraId="2C821E72" w14:textId="77777777" w:rsidR="008976AF" w:rsidRDefault="005455E6" w:rsidP="005455E6">
      <w:pPr>
        <w:pStyle w:val="Parttitle"/>
        <w:rPr>
          <w:noProof/>
        </w:rPr>
      </w:pPr>
      <w:r>
        <w:rPr>
          <w:noProof/>
          <w:sz w:val="24"/>
        </w:rPr>
        <w:lastRenderedPageBreak/>
        <w:t>List of Tables</w:t>
      </w:r>
      <w:commentRangeStart w:id="31"/>
      <w:r>
        <w:rPr>
          <w:noProof/>
          <w:sz w:val="24"/>
        </w:rPr>
        <w:fldChar w:fldCharType="begin"/>
      </w:r>
      <w:r>
        <w:rPr>
          <w:noProof/>
          <w:sz w:val="24"/>
        </w:rPr>
        <w:instrText xml:space="preserve"> TOC \h \z \c "Table" </w:instrText>
      </w:r>
      <w:r>
        <w:rPr>
          <w:noProof/>
          <w:sz w:val="24"/>
        </w:rPr>
        <w:fldChar w:fldCharType="separate"/>
      </w:r>
    </w:p>
    <w:p w14:paraId="16D6C7FE" w14:textId="7ED24DDF" w:rsidR="008976AF" w:rsidRDefault="00440C39">
      <w:pPr>
        <w:pStyle w:val="TableofFigures"/>
        <w:rPr>
          <w:rFonts w:asciiTheme="minorHAnsi" w:eastAsiaTheme="minorEastAsia" w:hAnsiTheme="minorHAnsi" w:cstheme="minorBidi"/>
          <w:noProof/>
          <w:szCs w:val="22"/>
        </w:rPr>
      </w:pPr>
      <w:r>
        <w:rPr>
          <w:noProof/>
        </w:rPr>
        <w:fldChar w:fldCharType="begin"/>
      </w:r>
      <w:r>
        <w:rPr>
          <w:noProof/>
        </w:rPr>
        <w:instrText xml:space="preserve"> HYPERLINK \l "_Toc415588553" </w:instrText>
      </w:r>
      <w:r>
        <w:rPr>
          <w:noProof/>
        </w:rPr>
        <w:fldChar w:fldCharType="separate"/>
      </w:r>
      <w:r w:rsidR="008976AF" w:rsidRPr="00C06ED4">
        <w:rPr>
          <w:rStyle w:val="Hyperlink"/>
          <w:noProof/>
        </w:rPr>
        <w:t>Table 2: Descriptive Statistics of Response Time by Pattern, Coherence and Speed</w:t>
      </w:r>
      <w:r w:rsidR="008976AF">
        <w:rPr>
          <w:noProof/>
          <w:webHidden/>
        </w:rPr>
        <w:tab/>
      </w:r>
      <w:r w:rsidR="008976AF">
        <w:rPr>
          <w:noProof/>
          <w:webHidden/>
        </w:rPr>
        <w:fldChar w:fldCharType="begin"/>
      </w:r>
      <w:r w:rsidR="008976AF">
        <w:rPr>
          <w:noProof/>
          <w:webHidden/>
        </w:rPr>
        <w:instrText xml:space="preserve"> PAGEREF _Toc415588553 \h </w:instrText>
      </w:r>
      <w:r w:rsidR="008976AF">
        <w:rPr>
          <w:noProof/>
          <w:webHidden/>
        </w:rPr>
      </w:r>
      <w:r w:rsidR="008976AF">
        <w:rPr>
          <w:noProof/>
          <w:webHidden/>
        </w:rPr>
        <w:fldChar w:fldCharType="separate"/>
      </w:r>
      <w:ins w:id="32" w:author="William Adamiak" w:date="2015-04-07T18:10:00Z">
        <w:r w:rsidR="00DE01E4">
          <w:rPr>
            <w:noProof/>
            <w:webHidden/>
          </w:rPr>
          <w:t>18</w:t>
        </w:r>
      </w:ins>
      <w:r w:rsidR="008976AF">
        <w:rPr>
          <w:noProof/>
          <w:webHidden/>
        </w:rPr>
        <w:fldChar w:fldCharType="end"/>
      </w:r>
      <w:r>
        <w:rPr>
          <w:noProof/>
        </w:rPr>
        <w:fldChar w:fldCharType="end"/>
      </w:r>
    </w:p>
    <w:p w14:paraId="48C3272D" w14:textId="650256BA" w:rsidR="008976AF" w:rsidRDefault="00440C39">
      <w:pPr>
        <w:pStyle w:val="TableofFigures"/>
        <w:rPr>
          <w:rFonts w:asciiTheme="minorHAnsi" w:eastAsiaTheme="minorEastAsia" w:hAnsiTheme="minorHAnsi" w:cstheme="minorBidi"/>
          <w:noProof/>
          <w:szCs w:val="22"/>
        </w:rPr>
      </w:pPr>
      <w:r>
        <w:rPr>
          <w:noProof/>
        </w:rPr>
        <w:fldChar w:fldCharType="begin"/>
      </w:r>
      <w:r>
        <w:rPr>
          <w:noProof/>
        </w:rPr>
        <w:instrText xml:space="preserve"> HYPERLINK \l "_Toc415588554" </w:instrText>
      </w:r>
      <w:r>
        <w:rPr>
          <w:noProof/>
        </w:rPr>
        <w:fldChar w:fldCharType="separate"/>
      </w:r>
      <w:r w:rsidR="008976AF" w:rsidRPr="00C06ED4">
        <w:rPr>
          <w:rStyle w:val="Hyperlink"/>
          <w:noProof/>
        </w:rPr>
        <w:t>Table 3: Descriptive Statistics of Percent Correct by Pattern, Coherence, and Speed</w:t>
      </w:r>
      <w:r w:rsidR="008976AF">
        <w:rPr>
          <w:noProof/>
          <w:webHidden/>
        </w:rPr>
        <w:tab/>
      </w:r>
      <w:r w:rsidR="008976AF">
        <w:rPr>
          <w:noProof/>
          <w:webHidden/>
        </w:rPr>
        <w:fldChar w:fldCharType="begin"/>
      </w:r>
      <w:r w:rsidR="008976AF">
        <w:rPr>
          <w:noProof/>
          <w:webHidden/>
        </w:rPr>
        <w:instrText xml:space="preserve"> PAGEREF _Toc415588554 \h </w:instrText>
      </w:r>
      <w:r w:rsidR="008976AF">
        <w:rPr>
          <w:noProof/>
          <w:webHidden/>
        </w:rPr>
      </w:r>
      <w:r w:rsidR="008976AF">
        <w:rPr>
          <w:noProof/>
          <w:webHidden/>
        </w:rPr>
        <w:fldChar w:fldCharType="separate"/>
      </w:r>
      <w:ins w:id="33" w:author="William Adamiak" w:date="2015-04-07T18:10:00Z">
        <w:r w:rsidR="00DE01E4">
          <w:rPr>
            <w:noProof/>
            <w:webHidden/>
          </w:rPr>
          <w:t>18</w:t>
        </w:r>
      </w:ins>
      <w:r w:rsidR="008976AF">
        <w:rPr>
          <w:noProof/>
          <w:webHidden/>
        </w:rPr>
        <w:fldChar w:fldCharType="end"/>
      </w:r>
      <w:r>
        <w:rPr>
          <w:noProof/>
        </w:rPr>
        <w:fldChar w:fldCharType="end"/>
      </w:r>
    </w:p>
    <w:p w14:paraId="01C2C344" w14:textId="25C5FB02" w:rsidR="008976AF" w:rsidRDefault="00440C39">
      <w:pPr>
        <w:pStyle w:val="TableofFigures"/>
        <w:rPr>
          <w:rFonts w:asciiTheme="minorHAnsi" w:eastAsiaTheme="minorEastAsia" w:hAnsiTheme="minorHAnsi" w:cstheme="minorBidi"/>
          <w:noProof/>
          <w:szCs w:val="22"/>
        </w:rPr>
      </w:pPr>
      <w:r>
        <w:rPr>
          <w:noProof/>
        </w:rPr>
        <w:fldChar w:fldCharType="begin"/>
      </w:r>
      <w:r>
        <w:rPr>
          <w:noProof/>
        </w:rPr>
        <w:instrText xml:space="preserve"> HYPERLINK \l "_Toc415588555" </w:instrText>
      </w:r>
      <w:r>
        <w:rPr>
          <w:noProof/>
        </w:rPr>
        <w:fldChar w:fldCharType="separate"/>
      </w:r>
      <w:r w:rsidR="008976AF" w:rsidRPr="00C06ED4">
        <w:rPr>
          <w:rStyle w:val="Hyperlink"/>
          <w:noProof/>
        </w:rPr>
        <w:t>Table 4: Response Time ANOVA by Pattern, Coherence, and Speed</w:t>
      </w:r>
      <w:r w:rsidR="008976AF">
        <w:rPr>
          <w:noProof/>
          <w:webHidden/>
        </w:rPr>
        <w:tab/>
      </w:r>
      <w:r w:rsidR="008976AF">
        <w:rPr>
          <w:noProof/>
          <w:webHidden/>
        </w:rPr>
        <w:fldChar w:fldCharType="begin"/>
      </w:r>
      <w:r w:rsidR="008976AF">
        <w:rPr>
          <w:noProof/>
          <w:webHidden/>
        </w:rPr>
        <w:instrText xml:space="preserve"> PAGEREF _Toc415588555 \h </w:instrText>
      </w:r>
      <w:r w:rsidR="008976AF">
        <w:rPr>
          <w:noProof/>
          <w:webHidden/>
        </w:rPr>
      </w:r>
      <w:r w:rsidR="008976AF">
        <w:rPr>
          <w:noProof/>
          <w:webHidden/>
        </w:rPr>
        <w:fldChar w:fldCharType="separate"/>
      </w:r>
      <w:ins w:id="34" w:author="William Adamiak" w:date="2015-04-07T18:10:00Z">
        <w:r w:rsidR="00DE01E4">
          <w:rPr>
            <w:noProof/>
            <w:webHidden/>
          </w:rPr>
          <w:t>19</w:t>
        </w:r>
      </w:ins>
      <w:r w:rsidR="008976AF">
        <w:rPr>
          <w:noProof/>
          <w:webHidden/>
        </w:rPr>
        <w:fldChar w:fldCharType="end"/>
      </w:r>
      <w:r>
        <w:rPr>
          <w:noProof/>
        </w:rPr>
        <w:fldChar w:fldCharType="end"/>
      </w:r>
    </w:p>
    <w:p w14:paraId="27C9B9FB" w14:textId="373B429C" w:rsidR="008976AF" w:rsidRDefault="00440C39">
      <w:pPr>
        <w:pStyle w:val="TableofFigures"/>
        <w:rPr>
          <w:rFonts w:asciiTheme="minorHAnsi" w:eastAsiaTheme="minorEastAsia" w:hAnsiTheme="minorHAnsi" w:cstheme="minorBidi"/>
          <w:noProof/>
          <w:szCs w:val="22"/>
        </w:rPr>
      </w:pPr>
      <w:r>
        <w:rPr>
          <w:noProof/>
        </w:rPr>
        <w:fldChar w:fldCharType="begin"/>
      </w:r>
      <w:r>
        <w:rPr>
          <w:noProof/>
        </w:rPr>
        <w:instrText xml:space="preserve"> HYPERLINK \l "_Toc415588556" </w:instrText>
      </w:r>
      <w:r>
        <w:rPr>
          <w:noProof/>
        </w:rPr>
        <w:fldChar w:fldCharType="separate"/>
      </w:r>
      <w:r w:rsidR="008976AF" w:rsidRPr="00C06ED4">
        <w:rPr>
          <w:rStyle w:val="Hyperlink"/>
          <w:noProof/>
        </w:rPr>
        <w:t xml:space="preserve">Table 5: Percent Correct ANOVA by Pattern, Coherence, </w:t>
      </w:r>
      <w:r w:rsidR="008976AF" w:rsidRPr="00E364B5">
        <w:rPr>
          <w:rStyle w:val="Hyperlink"/>
          <w:noProof/>
          <w:sz w:val="24"/>
        </w:rPr>
        <w:t>and</w:t>
      </w:r>
      <w:r w:rsidR="008976AF" w:rsidRPr="00C06ED4">
        <w:rPr>
          <w:rStyle w:val="Hyperlink"/>
          <w:noProof/>
        </w:rPr>
        <w:t xml:space="preserve"> Speed</w:t>
      </w:r>
      <w:r w:rsidR="008976AF">
        <w:rPr>
          <w:noProof/>
          <w:webHidden/>
        </w:rPr>
        <w:tab/>
      </w:r>
      <w:r w:rsidR="008976AF">
        <w:rPr>
          <w:noProof/>
          <w:webHidden/>
        </w:rPr>
        <w:fldChar w:fldCharType="begin"/>
      </w:r>
      <w:r w:rsidR="008976AF">
        <w:rPr>
          <w:noProof/>
          <w:webHidden/>
        </w:rPr>
        <w:instrText xml:space="preserve"> PAGEREF _Toc415588556 \h </w:instrText>
      </w:r>
      <w:r w:rsidR="008976AF">
        <w:rPr>
          <w:noProof/>
          <w:webHidden/>
        </w:rPr>
      </w:r>
      <w:r w:rsidR="008976AF">
        <w:rPr>
          <w:noProof/>
          <w:webHidden/>
        </w:rPr>
        <w:fldChar w:fldCharType="separate"/>
      </w:r>
      <w:ins w:id="35" w:author="William Adamiak" w:date="2015-04-07T18:10:00Z">
        <w:r w:rsidR="00DE01E4">
          <w:rPr>
            <w:noProof/>
            <w:webHidden/>
          </w:rPr>
          <w:t>19</w:t>
        </w:r>
      </w:ins>
      <w:r w:rsidR="008976AF">
        <w:rPr>
          <w:noProof/>
          <w:webHidden/>
        </w:rPr>
        <w:fldChar w:fldCharType="end"/>
      </w:r>
      <w:r>
        <w:rPr>
          <w:noProof/>
        </w:rPr>
        <w:fldChar w:fldCharType="end"/>
      </w:r>
    </w:p>
    <w:p w14:paraId="00F0A775" w14:textId="77777777" w:rsidR="005455E6" w:rsidRPr="00A42700" w:rsidRDefault="005455E6" w:rsidP="005455E6">
      <w:pPr>
        <w:pStyle w:val="Parttitle"/>
        <w:rPr>
          <w:noProof/>
          <w:sz w:val="24"/>
        </w:rPr>
      </w:pPr>
      <w:r>
        <w:rPr>
          <w:noProof/>
          <w:sz w:val="24"/>
        </w:rPr>
        <w:fldChar w:fldCharType="end"/>
      </w:r>
      <w:commentRangeEnd w:id="31"/>
      <w:r w:rsidR="0076322E">
        <w:rPr>
          <w:rStyle w:val="CommentReference"/>
          <w:b w:val="0"/>
          <w:bCs w:val="0"/>
        </w:rPr>
        <w:commentReference w:id="31"/>
      </w:r>
    </w:p>
    <w:p w14:paraId="2B54F2BF" w14:textId="77777777" w:rsidR="0015413E" w:rsidRPr="00A42700" w:rsidRDefault="0015413E" w:rsidP="0015413E">
      <w:pPr>
        <w:pStyle w:val="Parttitle"/>
        <w:jc w:val="left"/>
        <w:rPr>
          <w:noProof/>
          <w:sz w:val="24"/>
        </w:rPr>
      </w:pPr>
      <w:r w:rsidRPr="00A42700">
        <w:rPr>
          <w:noProof/>
          <w:sz w:val="24"/>
        </w:rPr>
        <w:t xml:space="preserve"> </w:t>
      </w:r>
    </w:p>
    <w:p w14:paraId="74F1488D" w14:textId="77777777" w:rsidR="00B94254" w:rsidRPr="00A42700" w:rsidRDefault="00B94254" w:rsidP="00AF6E14">
      <w:pPr>
        <w:pStyle w:val="TableofFigures"/>
        <w:rPr>
          <w:noProof/>
          <w:sz w:val="24"/>
        </w:rPr>
      </w:pPr>
    </w:p>
    <w:p w14:paraId="67793348" w14:textId="77777777" w:rsidR="00B94254" w:rsidRPr="00A42700" w:rsidRDefault="00B94254" w:rsidP="00AE3D57">
      <w:pPr>
        <w:pStyle w:val="Parttitle"/>
        <w:rPr>
          <w:sz w:val="24"/>
          <w:szCs w:val="24"/>
        </w:rPr>
      </w:pPr>
      <w:r w:rsidRPr="00A42700">
        <w:rPr>
          <w:sz w:val="24"/>
          <w:szCs w:val="24"/>
        </w:rPr>
        <w:br w:type="page"/>
      </w:r>
      <w:bookmarkStart w:id="36" w:name="Acknowledgements"/>
      <w:bookmarkStart w:id="37" w:name="_Toc180479568"/>
      <w:bookmarkEnd w:id="36"/>
      <w:r w:rsidRPr="00A42700">
        <w:rPr>
          <w:sz w:val="24"/>
          <w:szCs w:val="24"/>
        </w:rPr>
        <w:lastRenderedPageBreak/>
        <w:t>ACKNOWLEDGEMENTS</w:t>
      </w:r>
      <w:bookmarkEnd w:id="37"/>
    </w:p>
    <w:p w14:paraId="2FB14286" w14:textId="77777777" w:rsidR="00D5128E" w:rsidRPr="00A42700" w:rsidRDefault="00D5128E" w:rsidP="00B94254">
      <w:pPr>
        <w:rPr>
          <w:sz w:val="24"/>
        </w:rPr>
      </w:pPr>
    </w:p>
    <w:p w14:paraId="3E51E1B3" w14:textId="77777777" w:rsidR="00B94254" w:rsidRPr="00A42700" w:rsidRDefault="00E82D04" w:rsidP="00B94254">
      <w:pPr>
        <w:rPr>
          <w:sz w:val="24"/>
        </w:rPr>
      </w:pPr>
      <w:commentRangeStart w:id="38"/>
      <w:r>
        <w:rPr>
          <w:sz w:val="24"/>
        </w:rPr>
        <w:t>I would like to thank…</w:t>
      </w:r>
      <w:commentRangeEnd w:id="38"/>
      <w:r w:rsidR="0076322E">
        <w:rPr>
          <w:rStyle w:val="CommentReference"/>
        </w:rPr>
        <w:commentReference w:id="38"/>
      </w:r>
    </w:p>
    <w:p w14:paraId="664C73C1" w14:textId="77777777" w:rsidR="00B94254" w:rsidRPr="00A42700" w:rsidRDefault="00B94254" w:rsidP="00B94254">
      <w:pPr>
        <w:rPr>
          <w:sz w:val="24"/>
        </w:rPr>
        <w:sectPr w:rsidR="00B94254" w:rsidRPr="00A42700" w:rsidSect="00B0473B">
          <w:headerReference w:type="default" r:id="rId11"/>
          <w:headerReference w:type="first" r:id="rId12"/>
          <w:pgSz w:w="12240" w:h="15840" w:code="1"/>
          <w:pgMar w:top="1440" w:right="1440" w:bottom="1440" w:left="1440" w:header="1440" w:footer="1008" w:gutter="0"/>
          <w:pgNumType w:fmt="lowerRoman" w:start="1"/>
          <w:cols w:space="720"/>
          <w:docGrid w:linePitch="360"/>
        </w:sectPr>
      </w:pPr>
    </w:p>
    <w:p w14:paraId="1E01AA40" w14:textId="77777777" w:rsidR="00E82D04" w:rsidRPr="00E82D04" w:rsidRDefault="00B94254" w:rsidP="00E82D04">
      <w:pPr>
        <w:pStyle w:val="Heading1"/>
        <w:rPr>
          <w:sz w:val="24"/>
          <w:szCs w:val="24"/>
        </w:rPr>
      </w:pPr>
      <w:bookmarkStart w:id="39" w:name="_Toc180479569"/>
      <w:r w:rsidRPr="00A42700">
        <w:rPr>
          <w:sz w:val="24"/>
          <w:szCs w:val="24"/>
        </w:rPr>
        <w:lastRenderedPageBreak/>
        <w:br/>
      </w:r>
      <w:r w:rsidRPr="00A42700">
        <w:rPr>
          <w:sz w:val="24"/>
          <w:szCs w:val="24"/>
        </w:rPr>
        <w:br/>
      </w:r>
      <w:bookmarkStart w:id="40" w:name="_Toc415588384"/>
      <w:bookmarkEnd w:id="39"/>
      <w:r w:rsidR="00E82D04">
        <w:rPr>
          <w:sz w:val="24"/>
          <w:szCs w:val="24"/>
        </w:rPr>
        <w:t>Background</w:t>
      </w:r>
      <w:bookmarkEnd w:id="40"/>
    </w:p>
    <w:p w14:paraId="40ED2BBF" w14:textId="3B12C416" w:rsidR="00713F47" w:rsidRDefault="00713F47" w:rsidP="00713F47">
      <w:pPr>
        <w:rPr>
          <w:sz w:val="24"/>
        </w:rPr>
      </w:pPr>
      <w:bookmarkStart w:id="41" w:name="_Toc180479574"/>
      <w:r w:rsidRPr="00E40D43">
        <w:rPr>
          <w:sz w:val="24"/>
        </w:rPr>
        <w:t xml:space="preserve">Mobile organisms </w:t>
      </w:r>
      <w:ins w:id="42" w:author="Rick Gilmore" w:date="2015-04-08T11:07:00Z">
        <w:r w:rsidR="00436CFB">
          <w:rPr>
            <w:sz w:val="24"/>
          </w:rPr>
          <w:t>must</w:t>
        </w:r>
      </w:ins>
      <w:r w:rsidRPr="00E40D43">
        <w:rPr>
          <w:sz w:val="24"/>
        </w:rPr>
        <w:t xml:space="preserve"> accurately determining their direction of self-motion, or ego-motion, as they move through an environment.</w:t>
      </w:r>
      <w:r w:rsidRPr="00AC242D">
        <w:rPr>
          <w:sz w:val="24"/>
        </w:rPr>
        <w:t xml:space="preserve"> </w:t>
      </w:r>
      <w:r>
        <w:rPr>
          <w:sz w:val="24"/>
        </w:rPr>
        <w:t xml:space="preserve">In activities like driving, sports, or everyday ambulation, motion perception is vital. The visual system is constantly responsible for picking up details about objects in densely populated environment, like edges, contours, colors, and shades. The brain compiles these visual stimuli to supply an organism with its percept of </w:t>
      </w:r>
      <w:ins w:id="43" w:author="William Adamiak" w:date="2015-04-07T18:11:00Z">
        <w:r w:rsidR="00DE01E4">
          <w:rPr>
            <w:sz w:val="24"/>
          </w:rPr>
          <w:t>an</w:t>
        </w:r>
      </w:ins>
      <w:r>
        <w:rPr>
          <w:sz w:val="24"/>
        </w:rPr>
        <w:t xml:space="preserve"> environment. These details alone are not sufficient for the brain to comprehend every feature of an environment. For full mapping of the 3D layout of a setting, more information much be gathered about depth. The addition of motion in an environment and the resulting perceived motion perception is what provides the necessary details about depth in a 3D environment.</w:t>
      </w:r>
    </w:p>
    <w:p w14:paraId="65B417B3" w14:textId="157FF7CE" w:rsidR="00713F47" w:rsidRDefault="00F84DFD" w:rsidP="00713F47">
      <w:pPr>
        <w:rPr>
          <w:sz w:val="24"/>
        </w:rPr>
      </w:pPr>
      <w:ins w:id="44" w:author="Rick Gilmore" w:date="2015-04-08T11:09:00Z">
        <w:r>
          <w:rPr>
            <w:sz w:val="24"/>
          </w:rPr>
          <w:t>A moving observer or object</w:t>
        </w:r>
      </w:ins>
      <w:r w:rsidR="00713F47">
        <w:rPr>
          <w:sz w:val="24"/>
        </w:rPr>
        <w:t xml:space="preserve"> generates what is known as optic flow. Optic flow provides a depth map of 3D layout and allows perceivers to steer in complex environments and perceive events (Pan &amp; Bingham, 2013). In a stationary visual environment, the only available perceptual input is image structure. Adding events, or motion, allows for the perception of change in an environment. The brain is able to extract spatial information from motion by comparing the differences between the distinct still frames that exist within events. From motion perception, organisms are able to perceive their direction of heading as they move through an environment. Perceived heading enables organisms to control body posture, avoid collisions, and quickly and efficiently move through their environment</w:t>
      </w:r>
      <w:ins w:id="45" w:author="William Adamiak" w:date="2015-04-07T18:13:00Z">
        <w:r w:rsidR="005C508C">
          <w:rPr>
            <w:sz w:val="24"/>
          </w:rPr>
          <w:t>s</w:t>
        </w:r>
      </w:ins>
      <w:r w:rsidR="00713F47">
        <w:rPr>
          <w:sz w:val="24"/>
        </w:rPr>
        <w:t xml:space="preserve"> </w:t>
      </w:r>
      <w:r w:rsidR="00713F47" w:rsidRPr="00E40D43">
        <w:rPr>
          <w:sz w:val="24"/>
        </w:rPr>
        <w:t>(</w:t>
      </w:r>
      <w:ins w:id="46" w:author="Rick Gilmore" w:date="2015-04-08T11:10:00Z">
        <w:r w:rsidR="00BA2177">
          <w:rPr>
            <w:sz w:val="24"/>
          </w:rPr>
          <w:t xml:space="preserve">e.g., </w:t>
        </w:r>
      </w:ins>
      <w:r w:rsidR="00713F47" w:rsidRPr="00E40D43">
        <w:rPr>
          <w:sz w:val="24"/>
        </w:rPr>
        <w:t xml:space="preserve">Gilmore, Baker, &amp; </w:t>
      </w:r>
      <w:proofErr w:type="spellStart"/>
      <w:r w:rsidR="00713F47" w:rsidRPr="00E40D43">
        <w:rPr>
          <w:sz w:val="24"/>
        </w:rPr>
        <w:t>Grobman</w:t>
      </w:r>
      <w:proofErr w:type="spellEnd"/>
      <w:r w:rsidR="00713F47" w:rsidRPr="00E40D43">
        <w:rPr>
          <w:sz w:val="24"/>
        </w:rPr>
        <w:t>, 2004).</w:t>
      </w:r>
    </w:p>
    <w:p w14:paraId="48FE1BA6" w14:textId="00113FD3" w:rsidR="00713F47" w:rsidRDefault="005C508C" w:rsidP="00713F47">
      <w:pPr>
        <w:rPr>
          <w:sz w:val="24"/>
        </w:rPr>
      </w:pPr>
      <w:ins w:id="47" w:author="William Adamiak" w:date="2015-04-07T18:13:00Z">
        <w:r>
          <w:rPr>
            <w:sz w:val="24"/>
          </w:rPr>
          <w:lastRenderedPageBreak/>
          <w:t>The concept of o</w:t>
        </w:r>
      </w:ins>
      <w:r w:rsidR="00713F47" w:rsidRPr="00E40D43">
        <w:rPr>
          <w:sz w:val="24"/>
        </w:rPr>
        <w:t xml:space="preserve">ptic flow was originally </w:t>
      </w:r>
      <w:r w:rsidR="00713F47">
        <w:rPr>
          <w:sz w:val="24"/>
        </w:rPr>
        <w:t>intended</w:t>
      </w:r>
      <w:r w:rsidR="00713F47" w:rsidRPr="00E40D43">
        <w:rPr>
          <w:sz w:val="24"/>
        </w:rPr>
        <w:t xml:space="preserve"> to describe the pattern of motion that occurs on the retinae as an organism moves (Gibson, 1950). Optic flow consists of the various streams of motion that come from features of the surrounding environment during self-motion (Cutting et al., 1992). An organism’s perception of optic flow provides information about the direction and speed of the observer and the layout of surfaces in the environment (Gibson, 1979).</w:t>
      </w:r>
      <w:r w:rsidR="00713F47">
        <w:rPr>
          <w:sz w:val="24"/>
        </w:rPr>
        <w:t xml:space="preserve"> Regional differences in optic flow create what is referred to as motion contrast, which allows for </w:t>
      </w:r>
      <w:ins w:id="48" w:author="William Adamiak" w:date="2015-04-07T18:14:00Z">
        <w:r>
          <w:rPr>
            <w:sz w:val="24"/>
          </w:rPr>
          <w:t xml:space="preserve">visual </w:t>
        </w:r>
      </w:ins>
      <w:r w:rsidR="00713F47">
        <w:rPr>
          <w:sz w:val="24"/>
        </w:rPr>
        <w:t xml:space="preserve">segmentation between different objects in an environment.  Essential to the concept of optic flow are the concepts of local motion and global motion. </w:t>
      </w:r>
    </w:p>
    <w:p w14:paraId="57777F2D" w14:textId="08B0C20E" w:rsidR="00713F47" w:rsidRDefault="00713F47" w:rsidP="00713F47">
      <w:pPr>
        <w:rPr>
          <w:sz w:val="24"/>
        </w:rPr>
      </w:pPr>
      <w:r w:rsidRPr="00564E4C">
        <w:rPr>
          <w:sz w:val="24"/>
        </w:rPr>
        <w:t>Local motion processing refers to the brain’s detection of direction and speed of motion at a particular point in space (Weinstein et al., 2012)</w:t>
      </w:r>
      <w:ins w:id="49" w:author="Rick Gilmore" w:date="2015-04-08T11:10:00Z">
        <w:r w:rsidR="00BA2177">
          <w:rPr>
            <w:sz w:val="24"/>
          </w:rPr>
          <w:t xml:space="preserve"> </w:t>
        </w:r>
        <w:r w:rsidR="000E2E80">
          <w:rPr>
            <w:sz w:val="24"/>
          </w:rPr>
          <w:t xml:space="preserve">and </w:t>
        </w:r>
        <w:r w:rsidR="00BA2177">
          <w:rPr>
            <w:sz w:val="24"/>
          </w:rPr>
          <w:t xml:space="preserve">within a small </w:t>
        </w:r>
        <w:r w:rsidR="000E2E80">
          <w:rPr>
            <w:sz w:val="24"/>
          </w:rPr>
          <w:t>region surrounding it</w:t>
        </w:r>
      </w:ins>
      <w:r w:rsidRPr="00564E4C">
        <w:rPr>
          <w:sz w:val="24"/>
        </w:rPr>
        <w:t xml:space="preserve">. This can be understood by thinking about the motion of a single dot upon a screen. Perception of biological motion, which is the visual signal </w:t>
      </w:r>
      <w:r>
        <w:rPr>
          <w:sz w:val="24"/>
        </w:rPr>
        <w:t>associated with</w:t>
      </w:r>
      <w:r w:rsidRPr="00564E4C">
        <w:rPr>
          <w:sz w:val="24"/>
        </w:rPr>
        <w:t xml:space="preserve"> a moving, animate object, requires the integration of local motion information over time and space (</w:t>
      </w:r>
      <w:proofErr w:type="spellStart"/>
      <w:r w:rsidRPr="00564E4C">
        <w:rPr>
          <w:sz w:val="24"/>
        </w:rPr>
        <w:t>Freire</w:t>
      </w:r>
      <w:proofErr w:type="spellEnd"/>
      <w:r w:rsidRPr="00564E4C">
        <w:rPr>
          <w:sz w:val="24"/>
        </w:rPr>
        <w:t xml:space="preserve"> et al., 2005). Th</w:t>
      </w:r>
      <w:ins w:id="50" w:author="William Adamiak" w:date="2015-04-07T18:17:00Z">
        <w:r w:rsidR="005C508C">
          <w:rPr>
            <w:sz w:val="24"/>
          </w:rPr>
          <w:t>e</w:t>
        </w:r>
      </w:ins>
      <w:r w:rsidRPr="00564E4C">
        <w:rPr>
          <w:sz w:val="24"/>
        </w:rPr>
        <w:t xml:space="preserve"> integration of </w:t>
      </w:r>
      <w:ins w:id="51" w:author="William Adamiak" w:date="2015-04-07T18:17:00Z">
        <w:r w:rsidR="005C508C">
          <w:rPr>
            <w:sz w:val="24"/>
          </w:rPr>
          <w:t xml:space="preserve">local motion </w:t>
        </w:r>
      </w:ins>
      <w:r w:rsidRPr="00564E4C">
        <w:rPr>
          <w:sz w:val="24"/>
        </w:rPr>
        <w:t>signals gives rise to what is known as global motion</w:t>
      </w:r>
      <w:r w:rsidRPr="00F9657C">
        <w:rPr>
          <w:sz w:val="24"/>
        </w:rPr>
        <w:t>. Global motion refers to the patterns generated by a group of points in space displaying coherent</w:t>
      </w:r>
      <w:ins w:id="52" w:author="William Adamiak" w:date="2015-04-07T18:17:00Z">
        <w:r w:rsidR="005C508C">
          <w:rPr>
            <w:sz w:val="24"/>
          </w:rPr>
          <w:t>, synchronous</w:t>
        </w:r>
      </w:ins>
      <w:r w:rsidRPr="00F9657C">
        <w:rPr>
          <w:sz w:val="24"/>
        </w:rPr>
        <w:t xml:space="preserve"> motion.</w:t>
      </w:r>
      <w:r>
        <w:rPr>
          <w:sz w:val="24"/>
        </w:rPr>
        <w:t xml:space="preserve"> </w:t>
      </w:r>
      <w:r w:rsidRPr="00F9657C">
        <w:rPr>
          <w:sz w:val="24"/>
        </w:rPr>
        <w:t>Computational analysis has been able to show that all optic flow patterns can be decomposed into a combination of basic vector fields of global motion (</w:t>
      </w:r>
      <w:proofErr w:type="spellStart"/>
      <w:r w:rsidRPr="00F9657C">
        <w:rPr>
          <w:sz w:val="24"/>
        </w:rPr>
        <w:t>Koenderink</w:t>
      </w:r>
      <w:proofErr w:type="spellEnd"/>
      <w:r w:rsidRPr="00F9657C">
        <w:rPr>
          <w:sz w:val="24"/>
        </w:rPr>
        <w:t xml:space="preserve">, 1986). The basic patterns of optic flow that are generated by global motion detection include </w:t>
      </w:r>
      <w:ins w:id="53" w:author="William Adamiak" w:date="2015-04-07T18:18:00Z">
        <w:r w:rsidR="005C508C">
          <w:rPr>
            <w:sz w:val="24"/>
          </w:rPr>
          <w:t>linear</w:t>
        </w:r>
      </w:ins>
      <w:r w:rsidRPr="00F9657C">
        <w:rPr>
          <w:sz w:val="24"/>
        </w:rPr>
        <w:t xml:space="preserve"> flow, radial flow, rotational flow, and shear flow or deformation (Fig</w:t>
      </w:r>
      <w:ins w:id="54" w:author="Rick Gilmore" w:date="2015-04-08T11:11:00Z">
        <w:r w:rsidR="000E2E80">
          <w:rPr>
            <w:sz w:val="24"/>
          </w:rPr>
          <w:t>ure</w:t>
        </w:r>
      </w:ins>
      <w:r w:rsidRPr="00F9657C">
        <w:rPr>
          <w:sz w:val="24"/>
        </w:rPr>
        <w:t xml:space="preserve"> 1).</w:t>
      </w:r>
      <w:r>
        <w:rPr>
          <w:sz w:val="24"/>
        </w:rPr>
        <w:t xml:space="preserve"> Radial flow is considered to be the dominant pattern of optic flow. Radial expansion would be associated with forward translation through depth (De Jong et al., 1994). </w:t>
      </w:r>
    </w:p>
    <w:p w14:paraId="1E56D351" w14:textId="54B02BDF" w:rsidR="00713F47" w:rsidRDefault="00713F47" w:rsidP="00713F47">
      <w:pPr>
        <w:spacing w:before="240"/>
        <w:rPr>
          <w:sz w:val="24"/>
        </w:rPr>
      </w:pPr>
      <w:commentRangeStart w:id="55"/>
      <w:r>
        <w:rPr>
          <w:sz w:val="24"/>
        </w:rPr>
        <w:t>After</w:t>
      </w:r>
      <w:commentRangeEnd w:id="55"/>
      <w:r w:rsidR="000E2E80">
        <w:rPr>
          <w:rStyle w:val="CommentReference"/>
        </w:rPr>
        <w:commentReference w:id="55"/>
      </w:r>
      <w:r>
        <w:rPr>
          <w:sz w:val="24"/>
        </w:rPr>
        <w:t xml:space="preserve"> being received by the eyes, visual inputs are processed differentially by specific brain areas. Numerous physiological and behavioral studies have been dedicated to learning </w:t>
      </w:r>
      <w:r>
        <w:rPr>
          <w:sz w:val="24"/>
        </w:rPr>
        <w:lastRenderedPageBreak/>
        <w:t xml:space="preserve">which brain areas are activated during the various aspects of motion processing. </w:t>
      </w:r>
      <w:proofErr w:type="gramStart"/>
      <w:r>
        <w:rPr>
          <w:sz w:val="24"/>
        </w:rPr>
        <w:t>In primates, motion signals are captured by motion direction selective cells in the primary visual cortex, or V1</w:t>
      </w:r>
      <w:proofErr w:type="gramEnd"/>
      <w:r>
        <w:rPr>
          <w:sz w:val="24"/>
        </w:rPr>
        <w:t xml:space="preserve"> (Hubel &amp; Wiesel, 1968). This part of the cerebral cortex is responsible for processing the simple visual information received from the eyes. Much is still unclear about the how the brain conducts higher order motion processing. Past neurophysiological studies conducted on both monkeys and humans have helped to establish the importance of the middle temporal (MT) area of the macaque and its homologous area in humans, V5 or </w:t>
      </w:r>
      <w:proofErr w:type="spellStart"/>
      <w:r>
        <w:rPr>
          <w:sz w:val="24"/>
        </w:rPr>
        <w:t>hMT</w:t>
      </w:r>
      <w:proofErr w:type="spellEnd"/>
      <w:r>
        <w:rPr>
          <w:sz w:val="24"/>
        </w:rPr>
        <w:t>. Th</w:t>
      </w:r>
      <w:ins w:id="56" w:author="William Adamiak" w:date="2015-04-07T18:20:00Z">
        <w:r w:rsidR="005C508C">
          <w:rPr>
            <w:sz w:val="24"/>
          </w:rPr>
          <w:t>is brain</w:t>
        </w:r>
      </w:ins>
      <w:r>
        <w:rPr>
          <w:sz w:val="24"/>
        </w:rPr>
        <w:t xml:space="preserve"> area has been shown to play a vital role in motion integration (Born &amp; Bradley, 2005; Britten et al., 1992). </w:t>
      </w:r>
      <w:proofErr w:type="gramStart"/>
      <w:r>
        <w:rPr>
          <w:sz w:val="24"/>
        </w:rPr>
        <w:t>Experimental lesions to this area in the macaque causes</w:t>
      </w:r>
      <w:proofErr w:type="gramEnd"/>
      <w:r>
        <w:rPr>
          <w:sz w:val="24"/>
        </w:rPr>
        <w:t xml:space="preserve"> selective impairment to the organism’s motion perception abilities (Newsome &amp; Pare, 1988). A number of recent fMRI studies have</w:t>
      </w:r>
      <w:ins w:id="57" w:author="William Adamiak" w:date="2015-04-07T18:21:00Z">
        <w:r w:rsidR="005C508C">
          <w:rPr>
            <w:sz w:val="24"/>
          </w:rPr>
          <w:t xml:space="preserve"> </w:t>
        </w:r>
      </w:ins>
      <w:r>
        <w:rPr>
          <w:sz w:val="24"/>
        </w:rPr>
        <w:t xml:space="preserve">implicated other brain regions </w:t>
      </w:r>
      <w:ins w:id="58" w:author="William Adamiak" w:date="2015-04-07T18:21:00Z">
        <w:r w:rsidR="005C508C">
          <w:rPr>
            <w:sz w:val="24"/>
          </w:rPr>
          <w:t>in</w:t>
        </w:r>
      </w:ins>
      <w:r>
        <w:rPr>
          <w:sz w:val="24"/>
        </w:rPr>
        <w:t xml:space="preserve"> playing roles in motion perception. In response to viewing different types of global motion patterns, the areas V6 (Cardin &amp; Smith, 2010; Cardin et al., 2012), human MST (Cardin et al., 2012), and the posterior cingulate (Fischer et al., 2012) </w:t>
      </w:r>
      <w:proofErr w:type="gramStart"/>
      <w:r>
        <w:rPr>
          <w:sz w:val="24"/>
        </w:rPr>
        <w:t>have been shown to be differentially activated</w:t>
      </w:r>
      <w:proofErr w:type="gramEnd"/>
      <w:r>
        <w:rPr>
          <w:sz w:val="24"/>
        </w:rPr>
        <w:t>, depending on the stimulus type.</w:t>
      </w:r>
    </w:p>
    <w:p w14:paraId="09B0D2B9" w14:textId="55E762AF" w:rsidR="00DD125C" w:rsidRDefault="00713F47" w:rsidP="00713F47">
      <w:pPr>
        <w:spacing w:before="240"/>
        <w:rPr>
          <w:ins w:id="59" w:author="William Adamiak" w:date="2015-04-07T18:25:00Z"/>
          <w:sz w:val="24"/>
        </w:rPr>
      </w:pPr>
      <w:r>
        <w:rPr>
          <w:sz w:val="24"/>
        </w:rPr>
        <w:t xml:space="preserve">Another branch of research has focused on how these brain areas and their activation change over the course of human development. One method of doing this is comparing the steady-state visual evoked potential (SSVEPs) response profiles, which are measured using electroencephalography (EEG), of infants and adults. Current research suggests that there is a prolonged developmental period before the fully mature </w:t>
      </w:r>
      <w:proofErr w:type="gramStart"/>
      <w:r>
        <w:rPr>
          <w:sz w:val="24"/>
        </w:rPr>
        <w:t>motion processing</w:t>
      </w:r>
      <w:proofErr w:type="gramEnd"/>
      <w:r>
        <w:rPr>
          <w:sz w:val="24"/>
        </w:rPr>
        <w:t xml:space="preserve"> network is established. Adults and infants show similar SSVEP response profiles to local motion, but strongly differ in response to rotational optic flow patterns with temporally modulating motion coherence (</w:t>
      </w:r>
      <w:proofErr w:type="spellStart"/>
      <w:r>
        <w:rPr>
          <w:sz w:val="24"/>
        </w:rPr>
        <w:t>Hou</w:t>
      </w:r>
      <w:proofErr w:type="spellEnd"/>
      <w:r>
        <w:rPr>
          <w:sz w:val="24"/>
        </w:rPr>
        <w:t xml:space="preserve"> et al., 2009). Infants show the strongest brain responses to stimuli at large displacements/fast speeds, while adults show strongest responses at small displacements/slow </w:t>
      </w:r>
      <w:r>
        <w:rPr>
          <w:sz w:val="24"/>
        </w:rPr>
        <w:lastRenderedPageBreak/>
        <w:t>speeds, indicating a clear developmental change in the motion perception brain network. Behavioral studies have been performed on both monkey (</w:t>
      </w:r>
      <w:proofErr w:type="spellStart"/>
      <w:r>
        <w:rPr>
          <w:sz w:val="24"/>
        </w:rPr>
        <w:t>Kiorpes</w:t>
      </w:r>
      <w:proofErr w:type="spellEnd"/>
      <w:r>
        <w:rPr>
          <w:sz w:val="24"/>
        </w:rPr>
        <w:t xml:space="preserve"> &amp; </w:t>
      </w:r>
      <w:proofErr w:type="spellStart"/>
      <w:r>
        <w:rPr>
          <w:sz w:val="24"/>
        </w:rPr>
        <w:t>Movshon</w:t>
      </w:r>
      <w:proofErr w:type="spellEnd"/>
      <w:r>
        <w:rPr>
          <w:sz w:val="24"/>
        </w:rPr>
        <w:t>, 2004) and human children (</w:t>
      </w:r>
      <w:proofErr w:type="spellStart"/>
      <w:r>
        <w:rPr>
          <w:sz w:val="24"/>
        </w:rPr>
        <w:t>Hadad</w:t>
      </w:r>
      <w:proofErr w:type="spellEnd"/>
      <w:r>
        <w:rPr>
          <w:sz w:val="24"/>
        </w:rPr>
        <w:t xml:space="preserve">, Maurer, &amp; Lewis, 2010) to support the physiological evidence of this sensitivity shift. For specific optic flow patterns, infants show the largest SSVEPs to direction-reversing linear flows and adults show the largest SSVEPs to radial flows (Gilmore et al., 2007). </w:t>
      </w:r>
      <w:ins w:id="60" w:author="William Adamiak" w:date="2015-04-07T18:24:00Z">
        <w:r w:rsidR="00DD125C">
          <w:rPr>
            <w:sz w:val="24"/>
          </w:rPr>
          <w:t xml:space="preserve">This finding verifies that the human visual system undergoes prolonged </w:t>
        </w:r>
      </w:ins>
      <w:ins w:id="61" w:author="Rick Gilmore" w:date="2015-04-08T11:13:00Z">
        <w:r w:rsidR="00E53359">
          <w:rPr>
            <w:sz w:val="24"/>
          </w:rPr>
          <w:t>development</w:t>
        </w:r>
      </w:ins>
      <w:ins w:id="62" w:author="William Adamiak" w:date="2015-04-07T18:24:00Z">
        <w:r w:rsidR="00DD125C">
          <w:rPr>
            <w:sz w:val="24"/>
          </w:rPr>
          <w:t xml:space="preserve"> </w:t>
        </w:r>
      </w:ins>
      <w:ins w:id="63" w:author="Rick Gilmore" w:date="2015-04-08T11:13:00Z">
        <w:r w:rsidR="00E53359">
          <w:rPr>
            <w:sz w:val="24"/>
          </w:rPr>
          <w:t xml:space="preserve">in </w:t>
        </w:r>
      </w:ins>
      <w:ins w:id="64" w:author="William Adamiak" w:date="2015-04-07T18:24:00Z">
        <w:r w:rsidR="00DD125C">
          <w:rPr>
            <w:sz w:val="24"/>
          </w:rPr>
          <w:t>higher order motion processing.</w:t>
        </w:r>
      </w:ins>
      <w:ins w:id="65" w:author="William Adamiak" w:date="2015-04-07T18:25:00Z">
        <w:r w:rsidR="00DD125C">
          <w:rPr>
            <w:sz w:val="24"/>
          </w:rPr>
          <w:tab/>
        </w:r>
      </w:ins>
    </w:p>
    <w:p w14:paraId="7D81265A" w14:textId="40DD7C84" w:rsidR="00713F47" w:rsidRDefault="00DD125C" w:rsidP="007F3F5F">
      <w:pPr>
        <w:spacing w:before="240"/>
        <w:ind w:firstLine="0"/>
        <w:rPr>
          <w:sz w:val="24"/>
        </w:rPr>
      </w:pPr>
      <w:ins w:id="66" w:author="William Adamiak" w:date="2015-04-07T18:25:00Z">
        <w:r>
          <w:rPr>
            <w:sz w:val="24"/>
          </w:rPr>
          <w:tab/>
        </w:r>
      </w:ins>
      <w:ins w:id="67" w:author="William Adamiak" w:date="2015-04-07T18:30:00Z">
        <w:r>
          <w:rPr>
            <w:sz w:val="24"/>
          </w:rPr>
          <w:t xml:space="preserve">To further understand motion processing within adults, </w:t>
        </w:r>
      </w:ins>
      <w:proofErr w:type="spellStart"/>
      <w:r w:rsidR="00713F47">
        <w:rPr>
          <w:sz w:val="24"/>
        </w:rPr>
        <w:t>Fesi</w:t>
      </w:r>
      <w:proofErr w:type="spellEnd"/>
      <w:r w:rsidR="00713F47">
        <w:rPr>
          <w:sz w:val="24"/>
        </w:rPr>
        <w:t xml:space="preserve"> et al., (2014) investigate</w:t>
      </w:r>
      <w:ins w:id="68" w:author="Rick Gilmore" w:date="2015-04-08T11:13:00Z">
        <w:r w:rsidR="00E53359">
          <w:rPr>
            <w:sz w:val="24"/>
          </w:rPr>
          <w:t>d</w:t>
        </w:r>
      </w:ins>
      <w:r w:rsidR="00713F47">
        <w:rPr>
          <w:sz w:val="24"/>
        </w:rPr>
        <w:t xml:space="preserve"> the effects of pattern and speed of optic flow patterns on SSVEP response sensitivity. The results of th</w:t>
      </w:r>
      <w:ins w:id="69" w:author="Rick Gilmore" w:date="2015-04-08T11:13:00Z">
        <w:r w:rsidR="00E53359">
          <w:rPr>
            <w:sz w:val="24"/>
          </w:rPr>
          <w:t>e</w:t>
        </w:r>
      </w:ins>
      <w:r w:rsidR="00713F47">
        <w:rPr>
          <w:sz w:val="24"/>
        </w:rPr>
        <w:t xml:space="preserve"> study indicated that the evoked cortical responses associated with the temporal modulation of coherent global motion do indeed differ across different patterns and speeds, although the effects of each vary by channel</w:t>
      </w:r>
      <w:ins w:id="70" w:author="William Adamiak" w:date="2015-04-07T18:31:00Z">
        <w:r>
          <w:rPr>
            <w:sz w:val="24"/>
          </w:rPr>
          <w:t>, or brain area</w:t>
        </w:r>
      </w:ins>
      <w:r w:rsidR="00713F47">
        <w:rPr>
          <w:sz w:val="24"/>
        </w:rPr>
        <w:t>. SSVEP responses in the medial and lateral channels were found to be stronger for radial optic flow pattern</w:t>
      </w:r>
      <w:ins w:id="71" w:author="William Adamiak" w:date="2015-04-07T18:31:00Z">
        <w:r>
          <w:rPr>
            <w:sz w:val="24"/>
          </w:rPr>
          <w:t>s</w:t>
        </w:r>
      </w:ins>
      <w:r w:rsidR="00713F47">
        <w:rPr>
          <w:sz w:val="24"/>
        </w:rPr>
        <w:t xml:space="preserve"> than for translation or rotation. The distribution of the brain responses to radial flow differed when speed was altered. At slow speeds, strong bilateral activation was seen, while more </w:t>
      </w:r>
      <w:proofErr w:type="spellStart"/>
      <w:r w:rsidR="00713F47">
        <w:rPr>
          <w:sz w:val="24"/>
        </w:rPr>
        <w:t>dorsomedial</w:t>
      </w:r>
      <w:proofErr w:type="spellEnd"/>
      <w:r w:rsidR="00713F47">
        <w:rPr>
          <w:sz w:val="24"/>
        </w:rPr>
        <w:t xml:space="preserve"> activation was seen at faster speeds. Similar shifts were seen in the other flow patterns as well but to a lesser degree. Across all three patterns, SSVEP amplitudes increased as speed increased. At faster speeds, responses to all patterns looked increasingly similar, indicating pattern general motion processing at high speeds. Taken together, these findings indicate differential recruitment of brain circuits sensitive to different speed and pattern combinations. </w:t>
      </w:r>
    </w:p>
    <w:p w14:paraId="5EA944D4" w14:textId="47880919" w:rsidR="00713F47" w:rsidRDefault="00713F47" w:rsidP="00713F47">
      <w:pPr>
        <w:spacing w:before="240"/>
        <w:rPr>
          <w:sz w:val="24"/>
        </w:rPr>
      </w:pPr>
      <w:r>
        <w:rPr>
          <w:sz w:val="24"/>
        </w:rPr>
        <w:t xml:space="preserve">The lateral brain activation patterns seen in response to radial flow are likely associated with the activation of </w:t>
      </w:r>
      <w:proofErr w:type="spellStart"/>
      <w:r>
        <w:rPr>
          <w:sz w:val="24"/>
        </w:rPr>
        <w:t>hMT</w:t>
      </w:r>
      <w:proofErr w:type="spellEnd"/>
      <w:r>
        <w:rPr>
          <w:sz w:val="24"/>
        </w:rPr>
        <w:t xml:space="preserve"> or MST brain area. As previously stated, radial flow is the dominant </w:t>
      </w:r>
      <w:r>
        <w:rPr>
          <w:sz w:val="24"/>
        </w:rPr>
        <w:lastRenderedPageBreak/>
        <w:t>pattern of optic flow</w:t>
      </w:r>
      <w:ins w:id="72" w:author="William Adamiak" w:date="2015-04-07T18:33:00Z">
        <w:r w:rsidR="008C0CA1">
          <w:rPr>
            <w:sz w:val="24"/>
          </w:rPr>
          <w:t xml:space="preserve"> and</w:t>
        </w:r>
      </w:ins>
      <w:r>
        <w:rPr>
          <w:sz w:val="24"/>
        </w:rPr>
        <w:t xml:space="preserve"> is representative of </w:t>
      </w:r>
      <w:ins w:id="73" w:author="William Adamiak" w:date="2015-04-07T18:33:00Z">
        <w:r w:rsidR="008C0CA1">
          <w:rPr>
            <w:sz w:val="24"/>
          </w:rPr>
          <w:t xml:space="preserve">an observer experiencing </w:t>
        </w:r>
      </w:ins>
      <w:r>
        <w:rPr>
          <w:sz w:val="24"/>
        </w:rPr>
        <w:t xml:space="preserve">forward translation through depth (De Jong et al., 1994). Many studies have already identified MST as being important in detecting the flow patterns associated with self-motion (Duffy &amp; </w:t>
      </w:r>
      <w:proofErr w:type="spellStart"/>
      <w:r>
        <w:rPr>
          <w:sz w:val="24"/>
        </w:rPr>
        <w:t>Wurtz</w:t>
      </w:r>
      <w:proofErr w:type="spellEnd"/>
      <w:r>
        <w:rPr>
          <w:sz w:val="24"/>
        </w:rPr>
        <w:t xml:space="preserve">, 1991, 1997; </w:t>
      </w:r>
      <w:proofErr w:type="spellStart"/>
      <w:r>
        <w:rPr>
          <w:sz w:val="24"/>
        </w:rPr>
        <w:t>Huk</w:t>
      </w:r>
      <w:proofErr w:type="spellEnd"/>
      <w:r>
        <w:rPr>
          <w:sz w:val="24"/>
        </w:rPr>
        <w:t xml:space="preserve">, Dougherty, &amp; Heeger, 2002; Komatsu &amp; </w:t>
      </w:r>
      <w:proofErr w:type="spellStart"/>
      <w:r>
        <w:rPr>
          <w:sz w:val="24"/>
        </w:rPr>
        <w:t>Wurtz</w:t>
      </w:r>
      <w:proofErr w:type="spellEnd"/>
      <w:r>
        <w:rPr>
          <w:sz w:val="24"/>
        </w:rPr>
        <w:t xml:space="preserve">, 1988). </w:t>
      </w:r>
    </w:p>
    <w:p w14:paraId="1EC255DB" w14:textId="55876DB1" w:rsidR="00713F47" w:rsidRDefault="00713F47" w:rsidP="00713F47">
      <w:pPr>
        <w:spacing w:before="240"/>
        <w:rPr>
          <w:sz w:val="24"/>
        </w:rPr>
      </w:pPr>
      <w:r>
        <w:rPr>
          <w:sz w:val="24"/>
        </w:rPr>
        <w:t xml:space="preserve">The medial occipital cortex activation seen in response to slow rotation and translation likely represent less dominant optic flow components that are imposed by head and eye movements. The optic flow patterns associated with these movements are less likely to reflect the structure of the 3D environment in which the observer is immersed (Britten, 2008). The pattern ambiguous activation of the </w:t>
      </w:r>
      <w:proofErr w:type="spellStart"/>
      <w:r>
        <w:rPr>
          <w:sz w:val="24"/>
        </w:rPr>
        <w:t>dorsomedial</w:t>
      </w:r>
      <w:proofErr w:type="spellEnd"/>
      <w:r>
        <w:rPr>
          <w:sz w:val="24"/>
        </w:rPr>
        <w:t xml:space="preserve"> occipital brain regions likely reflects activity in area V3a. </w:t>
      </w:r>
      <w:proofErr w:type="gramStart"/>
      <w:r>
        <w:rPr>
          <w:sz w:val="24"/>
        </w:rPr>
        <w:t xml:space="preserve">This area, and surrounding areas such as V7, regions of the </w:t>
      </w:r>
      <w:proofErr w:type="spellStart"/>
      <w:r>
        <w:rPr>
          <w:sz w:val="24"/>
        </w:rPr>
        <w:t>intraparietal</w:t>
      </w:r>
      <w:proofErr w:type="spellEnd"/>
      <w:r>
        <w:rPr>
          <w:sz w:val="24"/>
        </w:rPr>
        <w:t xml:space="preserve"> sulcus, V6, and the posterior cingulate, have</w:t>
      </w:r>
      <w:proofErr w:type="gramEnd"/>
      <w:r>
        <w:rPr>
          <w:sz w:val="24"/>
        </w:rPr>
        <w:t xml:space="preserve"> been shown to be involved in various aspects of depth processing (Backus et al., 2012), spatial attention (</w:t>
      </w:r>
      <w:proofErr w:type="spellStart"/>
      <w:r>
        <w:rPr>
          <w:sz w:val="24"/>
        </w:rPr>
        <w:t>Behrmann</w:t>
      </w:r>
      <w:proofErr w:type="spellEnd"/>
      <w:r>
        <w:rPr>
          <w:sz w:val="24"/>
        </w:rPr>
        <w:t xml:space="preserve">, </w:t>
      </w:r>
      <w:proofErr w:type="spellStart"/>
      <w:r>
        <w:rPr>
          <w:sz w:val="24"/>
        </w:rPr>
        <w:t>Geng</w:t>
      </w:r>
      <w:proofErr w:type="spellEnd"/>
      <w:r>
        <w:rPr>
          <w:sz w:val="24"/>
        </w:rPr>
        <w:t xml:space="preserve">, &amp; </w:t>
      </w:r>
      <w:proofErr w:type="spellStart"/>
      <w:r>
        <w:rPr>
          <w:sz w:val="24"/>
        </w:rPr>
        <w:t>Shomstein</w:t>
      </w:r>
      <w:proofErr w:type="spellEnd"/>
      <w:r>
        <w:rPr>
          <w:sz w:val="24"/>
        </w:rPr>
        <w:t>, 2004), motor intentions (Andersen et al., 2012), and navigation (</w:t>
      </w:r>
      <w:proofErr w:type="spellStart"/>
      <w:r>
        <w:rPr>
          <w:sz w:val="24"/>
        </w:rPr>
        <w:t>Bremmer</w:t>
      </w:r>
      <w:proofErr w:type="spellEnd"/>
      <w:r>
        <w:rPr>
          <w:sz w:val="24"/>
        </w:rPr>
        <w:t>, 2005). It is likely that these brain areas, being activated by slow rotation and translation, are sensitive to changes in depth structure of an environment, as opposed to forward translation through that environment.</w:t>
      </w:r>
    </w:p>
    <w:p w14:paraId="2064680F" w14:textId="77777777" w:rsidR="00713F47" w:rsidRDefault="00713F47" w:rsidP="00713F47">
      <w:pPr>
        <w:spacing w:before="240"/>
        <w:rPr>
          <w:color w:val="000000"/>
          <w:sz w:val="24"/>
        </w:rPr>
      </w:pPr>
      <w:r>
        <w:rPr>
          <w:sz w:val="24"/>
        </w:rPr>
        <w:t xml:space="preserve">Together, the results of </w:t>
      </w:r>
      <w:proofErr w:type="spellStart"/>
      <w:r>
        <w:rPr>
          <w:sz w:val="24"/>
        </w:rPr>
        <w:t>Fesi</w:t>
      </w:r>
      <w:proofErr w:type="spellEnd"/>
      <w:r>
        <w:rPr>
          <w:sz w:val="24"/>
        </w:rPr>
        <w:t xml:space="preserve"> et al. (2014) suggest that optic flow patterns engage a network a brain areas beyond lateral regions such as MT and MST, as had been assumed in prior studies (</w:t>
      </w:r>
      <w:proofErr w:type="spellStart"/>
      <w:r>
        <w:rPr>
          <w:sz w:val="24"/>
        </w:rPr>
        <w:t>Hou</w:t>
      </w:r>
      <w:proofErr w:type="spellEnd"/>
      <w:r>
        <w:rPr>
          <w:sz w:val="24"/>
        </w:rPr>
        <w:t xml:space="preserve"> et al., 2009; </w:t>
      </w:r>
      <w:proofErr w:type="spellStart"/>
      <w:r>
        <w:rPr>
          <w:sz w:val="24"/>
        </w:rPr>
        <w:t>Wattam</w:t>
      </w:r>
      <w:proofErr w:type="spellEnd"/>
      <w:r>
        <w:rPr>
          <w:sz w:val="24"/>
        </w:rPr>
        <w:t xml:space="preserve">-Bell et al., 2010). This research is important as it contributes to the understanding of </w:t>
      </w:r>
      <w:r w:rsidRPr="00721E7F">
        <w:rPr>
          <w:sz w:val="24"/>
        </w:rPr>
        <w:t>adult brain function and proper development of global motion sensitivity. Measuring SSVEP responses to optic flow stimuli has been used to evaluate perceptual deficits in patients with cerebral visual impairment (CVI) such as amblyopia and strabismus (</w:t>
      </w:r>
      <w:r w:rsidRPr="00056C0C">
        <w:rPr>
          <w:color w:val="000000"/>
          <w:sz w:val="24"/>
        </w:rPr>
        <w:t xml:space="preserve">Weinstein </w:t>
      </w:r>
      <w:r w:rsidRPr="00056C0C">
        <w:rPr>
          <w:color w:val="000000"/>
          <w:sz w:val="24"/>
        </w:rPr>
        <w:lastRenderedPageBreak/>
        <w:t>et al. 2012). Continued research into optic flow and associated brain activity could potentially lead to development o</w:t>
      </w:r>
      <w:r>
        <w:rPr>
          <w:color w:val="000000"/>
          <w:sz w:val="24"/>
        </w:rPr>
        <w:t>f perceptual tests to supplement standard visual examinations.</w:t>
      </w:r>
    </w:p>
    <w:p w14:paraId="46F8D573" w14:textId="244DBE3A" w:rsidR="00713F47" w:rsidRPr="00F278AA" w:rsidRDefault="00713F47" w:rsidP="00713F47">
      <w:pPr>
        <w:spacing w:before="240"/>
        <w:rPr>
          <w:sz w:val="24"/>
        </w:rPr>
      </w:pPr>
      <w:r>
        <w:rPr>
          <w:color w:val="000000"/>
          <w:sz w:val="24"/>
        </w:rPr>
        <w:t xml:space="preserve">The purpose of the current study is to extend the findings of </w:t>
      </w:r>
      <w:proofErr w:type="spellStart"/>
      <w:r>
        <w:rPr>
          <w:color w:val="000000"/>
          <w:sz w:val="24"/>
        </w:rPr>
        <w:t>Fesi</w:t>
      </w:r>
      <w:proofErr w:type="spellEnd"/>
      <w:r>
        <w:rPr>
          <w:color w:val="000000"/>
          <w:sz w:val="24"/>
        </w:rPr>
        <w:t xml:space="preserve"> et al. (2014) by testing whether behavioral evidence supports the physiological brain activation patterns caused by optic flow. In other words, this study investigates whether heightened brain activity corresponds to a facilitated identification of optic flow patterns. The study examines the effects of coherence level, pattern, and speed on how successful participants are at discriminating between global motion and random noise. It is predicted that coherence level will have a strong effect on </w:t>
      </w:r>
      <w:ins w:id="74" w:author="William Adamiak" w:date="2015-04-06T23:05:00Z">
        <w:r w:rsidR="00D2184A">
          <w:rPr>
            <w:color w:val="000000"/>
            <w:sz w:val="24"/>
          </w:rPr>
          <w:t>participants</w:t>
        </w:r>
      </w:ins>
      <w:ins w:id="75" w:author="William Adamiak" w:date="2015-04-06T23:06:00Z">
        <w:r w:rsidR="00D2184A">
          <w:rPr>
            <w:color w:val="000000"/>
            <w:sz w:val="24"/>
          </w:rPr>
          <w:t>’ success rates and also their response rates</w:t>
        </w:r>
      </w:ins>
      <w:r>
        <w:rPr>
          <w:color w:val="000000"/>
          <w:sz w:val="24"/>
        </w:rPr>
        <w:t xml:space="preserve">. Based on the findings that SSVEPs were stronger for radial than other flow patterns, and also at higher speeds, </w:t>
      </w:r>
      <w:ins w:id="76" w:author="William Adamiak" w:date="2015-04-07T18:39:00Z">
        <w:r w:rsidR="008C0CA1">
          <w:rPr>
            <w:color w:val="000000"/>
            <w:sz w:val="24"/>
          </w:rPr>
          <w:t>it is predicted that participants will have an easier time identifying radial flow at high speeds</w:t>
        </w:r>
      </w:ins>
      <w:r>
        <w:rPr>
          <w:color w:val="000000"/>
          <w:sz w:val="24"/>
        </w:rPr>
        <w:t xml:space="preserve">. </w:t>
      </w:r>
      <w:ins w:id="77" w:author="William Adamiak" w:date="2015-04-06T23:11:00Z">
        <w:r w:rsidR="007D6111">
          <w:rPr>
            <w:color w:val="000000"/>
            <w:sz w:val="24"/>
          </w:rPr>
          <w:t xml:space="preserve">An interaction effect between pattern and speed is also predicted due to the finding in </w:t>
        </w:r>
        <w:proofErr w:type="spellStart"/>
        <w:r w:rsidR="007D6111">
          <w:rPr>
            <w:color w:val="000000"/>
            <w:sz w:val="24"/>
          </w:rPr>
          <w:t>Fesi</w:t>
        </w:r>
        <w:proofErr w:type="spellEnd"/>
        <w:r w:rsidR="007D6111">
          <w:rPr>
            <w:color w:val="000000"/>
            <w:sz w:val="24"/>
          </w:rPr>
          <w:t xml:space="preserve"> (2014) that </w:t>
        </w:r>
      </w:ins>
      <w:ins w:id="78" w:author="William Adamiak" w:date="2015-04-06T23:12:00Z">
        <w:r w:rsidR="007D6111">
          <w:rPr>
            <w:color w:val="000000"/>
            <w:sz w:val="24"/>
          </w:rPr>
          <w:t xml:space="preserve">brain </w:t>
        </w:r>
      </w:ins>
      <w:ins w:id="79" w:author="William Adamiak" w:date="2015-04-06T23:11:00Z">
        <w:r w:rsidR="007D6111">
          <w:rPr>
            <w:color w:val="000000"/>
            <w:sz w:val="24"/>
          </w:rPr>
          <w:t xml:space="preserve">responses to all patterns became increasingly similar at </w:t>
        </w:r>
      </w:ins>
      <w:ins w:id="80" w:author="William Adamiak" w:date="2015-04-06T23:13:00Z">
        <w:r w:rsidR="007D6111">
          <w:rPr>
            <w:color w:val="000000"/>
            <w:sz w:val="24"/>
          </w:rPr>
          <w:t xml:space="preserve">high speeds. </w:t>
        </w:r>
      </w:ins>
    </w:p>
    <w:p w14:paraId="532179FD" w14:textId="77777777" w:rsidR="00502594" w:rsidRPr="00A42700" w:rsidRDefault="00502594" w:rsidP="00137D01">
      <w:pPr>
        <w:rPr>
          <w:sz w:val="24"/>
        </w:rPr>
      </w:pPr>
    </w:p>
    <w:p w14:paraId="4651B740" w14:textId="77777777" w:rsidR="00B94254" w:rsidRPr="00A42700" w:rsidRDefault="00B94254" w:rsidP="002E73C7">
      <w:pPr>
        <w:pStyle w:val="NoSpacing"/>
        <w:ind w:left="1080" w:firstLine="0"/>
        <w:rPr>
          <w:sz w:val="24"/>
        </w:rPr>
      </w:pPr>
      <w:r w:rsidRPr="00A42700">
        <w:rPr>
          <w:sz w:val="24"/>
        </w:rPr>
        <w:br/>
      </w:r>
      <w:bookmarkEnd w:id="41"/>
    </w:p>
    <w:p w14:paraId="47EFF202" w14:textId="77777777" w:rsidR="00B94254" w:rsidRPr="00A42700" w:rsidRDefault="00B94254" w:rsidP="00B94254">
      <w:pPr>
        <w:rPr>
          <w:sz w:val="24"/>
        </w:rPr>
        <w:sectPr w:rsidR="00B94254" w:rsidRPr="00A42700" w:rsidSect="00B0473B">
          <w:headerReference w:type="default" r:id="rId13"/>
          <w:pgSz w:w="12240" w:h="15840" w:code="1"/>
          <w:pgMar w:top="1440" w:right="1440" w:bottom="1440" w:left="1440" w:header="1440" w:footer="1008" w:gutter="0"/>
          <w:pgNumType w:start="1"/>
          <w:cols w:space="720"/>
          <w:titlePg/>
          <w:docGrid w:linePitch="360"/>
        </w:sectPr>
      </w:pPr>
    </w:p>
    <w:p w14:paraId="5B2415CF" w14:textId="77777777" w:rsidR="00B94254" w:rsidRPr="00A42700" w:rsidRDefault="00B94254" w:rsidP="00B94254">
      <w:pPr>
        <w:rPr>
          <w:sz w:val="24"/>
        </w:rPr>
        <w:sectPr w:rsidR="00B94254" w:rsidRPr="00A42700" w:rsidSect="00B0473B">
          <w:type w:val="continuous"/>
          <w:pgSz w:w="12240" w:h="15840" w:code="1"/>
          <w:pgMar w:top="1440" w:right="1440" w:bottom="1440" w:left="1440" w:header="1440" w:footer="1008" w:gutter="0"/>
          <w:cols w:space="720"/>
          <w:titlePg/>
          <w:docGrid w:linePitch="360"/>
        </w:sectPr>
      </w:pPr>
    </w:p>
    <w:p w14:paraId="1265934C" w14:textId="77777777" w:rsidR="00B94254" w:rsidRPr="00A42700" w:rsidRDefault="00B94254" w:rsidP="00B94254">
      <w:pPr>
        <w:pStyle w:val="Heading1"/>
        <w:rPr>
          <w:sz w:val="24"/>
          <w:szCs w:val="24"/>
        </w:rPr>
      </w:pPr>
      <w:bookmarkStart w:id="81" w:name="_Toc180479577"/>
      <w:r w:rsidRPr="00A42700">
        <w:rPr>
          <w:sz w:val="24"/>
          <w:szCs w:val="24"/>
        </w:rPr>
        <w:lastRenderedPageBreak/>
        <w:br/>
      </w:r>
      <w:r w:rsidRPr="00A42700">
        <w:rPr>
          <w:sz w:val="24"/>
          <w:szCs w:val="24"/>
        </w:rPr>
        <w:br/>
      </w:r>
      <w:bookmarkStart w:id="82" w:name="_Toc415588385"/>
      <w:bookmarkEnd w:id="81"/>
      <w:r w:rsidR="00E82D04">
        <w:rPr>
          <w:sz w:val="24"/>
          <w:szCs w:val="24"/>
        </w:rPr>
        <w:t>Methods</w:t>
      </w:r>
      <w:bookmarkEnd w:id="82"/>
    </w:p>
    <w:p w14:paraId="5DD09011" w14:textId="77777777" w:rsidR="00E82D04" w:rsidRDefault="00E82D04" w:rsidP="00CA673E">
      <w:pPr>
        <w:pStyle w:val="Heading2"/>
      </w:pPr>
      <w:bookmarkStart w:id="83" w:name="_Toc415588386"/>
      <w:r>
        <w:t>Participants</w:t>
      </w:r>
      <w:bookmarkEnd w:id="83"/>
    </w:p>
    <w:p w14:paraId="2533C4A1" w14:textId="11463281" w:rsidR="00E82D04" w:rsidRDefault="002375B2" w:rsidP="00E82D04">
      <w:pPr>
        <w:rPr>
          <w:color w:val="000000"/>
          <w:sz w:val="24"/>
        </w:rPr>
      </w:pPr>
      <w:r>
        <w:rPr>
          <w:color w:val="000000"/>
          <w:sz w:val="24"/>
        </w:rPr>
        <w:t>30 adults</w:t>
      </w:r>
      <w:r w:rsidR="00E82D04">
        <w:rPr>
          <w:color w:val="000000"/>
          <w:sz w:val="24"/>
        </w:rPr>
        <w:t xml:space="preserve"> (</w:t>
      </w:r>
      <w:r>
        <w:rPr>
          <w:color w:val="000000"/>
          <w:sz w:val="24"/>
        </w:rPr>
        <w:t xml:space="preserve">14 male, 16 female; </w:t>
      </w:r>
      <w:r w:rsidR="00E82D04">
        <w:rPr>
          <w:color w:val="000000"/>
          <w:sz w:val="24"/>
        </w:rPr>
        <w:t>age range: 18</w:t>
      </w:r>
      <w:r w:rsidR="00CA673E">
        <w:rPr>
          <w:color w:val="000000"/>
          <w:sz w:val="24"/>
        </w:rPr>
        <w:t>.7-23.9</w:t>
      </w:r>
      <w:r>
        <w:rPr>
          <w:color w:val="000000"/>
          <w:sz w:val="24"/>
        </w:rPr>
        <w:t>; mean age: 20.8 years</w:t>
      </w:r>
      <w:r w:rsidR="00E82D04">
        <w:rPr>
          <w:color w:val="000000"/>
          <w:sz w:val="24"/>
        </w:rPr>
        <w:t xml:space="preserve">) </w:t>
      </w:r>
      <w:r>
        <w:rPr>
          <w:color w:val="000000"/>
          <w:sz w:val="24"/>
        </w:rPr>
        <w:t>were</w:t>
      </w:r>
      <w:r w:rsidR="00E82D04">
        <w:rPr>
          <w:color w:val="000000"/>
          <w:sz w:val="24"/>
        </w:rPr>
        <w:t xml:space="preserve"> recruited from the Pennsylvania State University campus to participate in the study. </w:t>
      </w:r>
      <w:r>
        <w:rPr>
          <w:color w:val="000000"/>
          <w:sz w:val="24"/>
        </w:rPr>
        <w:t>Subjects were recruited from an undergraduate subject pool for credit or were given $10 per hour for their participation.</w:t>
      </w:r>
      <w:r w:rsidR="00E82D04">
        <w:rPr>
          <w:color w:val="000000"/>
          <w:sz w:val="24"/>
        </w:rPr>
        <w:t xml:space="preserve"> </w:t>
      </w:r>
      <w:r>
        <w:rPr>
          <w:color w:val="000000"/>
          <w:sz w:val="24"/>
        </w:rPr>
        <w:t>All participants had normal vision or wore glasses or contact lenses.</w:t>
      </w:r>
      <w:ins w:id="84" w:author="William Adamiak" w:date="2015-04-06T22:47:00Z">
        <w:r w:rsidR="00FE2482">
          <w:rPr>
            <w:color w:val="000000"/>
            <w:sz w:val="24"/>
          </w:rPr>
          <w:t xml:space="preserve"> One participant</w:t>
        </w:r>
      </w:ins>
      <w:ins w:id="85" w:author="William Adamiak" w:date="2015-04-06T22:48:00Z">
        <w:r w:rsidR="00FE2482">
          <w:rPr>
            <w:color w:val="000000"/>
            <w:sz w:val="24"/>
          </w:rPr>
          <w:t xml:space="preserve">’s data was removed from analysis </w:t>
        </w:r>
        <w:del w:id="86" w:author="Rick Gilmore" w:date="2015-04-08T11:17:00Z">
          <w:r w:rsidR="00FE2482" w:rsidDel="00DE7496">
            <w:rPr>
              <w:color w:val="000000"/>
              <w:sz w:val="24"/>
            </w:rPr>
            <w:delText xml:space="preserve">as it was </w:delText>
          </w:r>
          <w:r w:rsidR="003F7C79" w:rsidDel="00DE7496">
            <w:rPr>
              <w:color w:val="000000"/>
              <w:sz w:val="24"/>
            </w:rPr>
            <w:delText xml:space="preserve">decided </w:delText>
          </w:r>
        </w:del>
      </w:ins>
      <w:ins w:id="87" w:author="William Adamiak" w:date="2015-04-06T22:49:00Z">
        <w:del w:id="88" w:author="Rick Gilmore" w:date="2015-04-08T11:17:00Z">
          <w:r w:rsidR="003F7C79" w:rsidDel="00DE7496">
            <w:rPr>
              <w:color w:val="000000"/>
              <w:sz w:val="24"/>
            </w:rPr>
            <w:delText>there was a lack of effort in their performance</w:delText>
          </w:r>
        </w:del>
      </w:ins>
      <w:ins w:id="89" w:author="Rick Gilmore" w:date="2015-04-08T11:17:00Z">
        <w:r w:rsidR="00DE7496">
          <w:rPr>
            <w:color w:val="000000"/>
            <w:sz w:val="24"/>
          </w:rPr>
          <w:t>for failure to follow task instructions</w:t>
        </w:r>
      </w:ins>
      <w:ins w:id="90" w:author="William Adamiak" w:date="2015-04-06T22:49:00Z">
        <w:r w:rsidR="003F7C79">
          <w:rPr>
            <w:color w:val="000000"/>
            <w:sz w:val="24"/>
          </w:rPr>
          <w:t>.</w:t>
        </w:r>
      </w:ins>
      <w:r w:rsidR="00E82D04">
        <w:rPr>
          <w:color w:val="000000"/>
          <w:sz w:val="24"/>
        </w:rPr>
        <w:t xml:space="preserve"> </w:t>
      </w:r>
    </w:p>
    <w:p w14:paraId="4E0B0FE8" w14:textId="77777777" w:rsidR="00E82D04" w:rsidRDefault="00D417FF" w:rsidP="00CA673E">
      <w:pPr>
        <w:pStyle w:val="Heading2"/>
      </w:pPr>
      <w:bookmarkStart w:id="91" w:name="_Toc415588387"/>
      <w:r>
        <w:t>Display</w:t>
      </w:r>
      <w:bookmarkEnd w:id="91"/>
    </w:p>
    <w:p w14:paraId="196E12B2" w14:textId="5442A49C" w:rsidR="00E82D04" w:rsidRDefault="00D417FF" w:rsidP="00E82D04">
      <w:pPr>
        <w:rPr>
          <w:color w:val="000000"/>
          <w:sz w:val="24"/>
        </w:rPr>
      </w:pPr>
      <w:r>
        <w:rPr>
          <w:color w:val="000000"/>
          <w:sz w:val="24"/>
        </w:rPr>
        <w:t>The stimulus was</w:t>
      </w:r>
      <w:r w:rsidR="00362BA4">
        <w:rPr>
          <w:color w:val="000000"/>
          <w:sz w:val="24"/>
        </w:rPr>
        <w:t xml:space="preserve"> generated using the program MATLAB on an iMac desktop computer. </w:t>
      </w:r>
      <w:r>
        <w:rPr>
          <w:color w:val="000000"/>
          <w:sz w:val="24"/>
        </w:rPr>
        <w:t>The program produced a display that consisted of a</w:t>
      </w:r>
      <w:r w:rsidR="00E82D04">
        <w:rPr>
          <w:color w:val="000000"/>
          <w:sz w:val="24"/>
        </w:rPr>
        <w:t xml:space="preserve"> fixation point in between two circular random dot </w:t>
      </w:r>
      <w:proofErr w:type="spellStart"/>
      <w:r w:rsidR="00E82D04">
        <w:rPr>
          <w:color w:val="000000"/>
          <w:sz w:val="24"/>
        </w:rPr>
        <w:t>kinematogram</w:t>
      </w:r>
      <w:proofErr w:type="spellEnd"/>
      <w:r w:rsidR="00E82D04">
        <w:rPr>
          <w:color w:val="000000"/>
          <w:sz w:val="24"/>
        </w:rPr>
        <w:t xml:space="preserve"> displays. Each trial, one of the dot displays </w:t>
      </w:r>
      <w:r w:rsidR="00362BA4">
        <w:rPr>
          <w:color w:val="000000"/>
          <w:sz w:val="24"/>
        </w:rPr>
        <w:t>exhibited</w:t>
      </w:r>
      <w:r w:rsidR="00E82D04">
        <w:rPr>
          <w:color w:val="000000"/>
          <w:sz w:val="24"/>
        </w:rPr>
        <w:t xml:space="preserve"> </w:t>
      </w:r>
      <w:r w:rsidR="00362BA4">
        <w:rPr>
          <w:color w:val="000000"/>
          <w:sz w:val="24"/>
        </w:rPr>
        <w:t xml:space="preserve">a </w:t>
      </w:r>
      <w:r w:rsidR="00E82D04">
        <w:rPr>
          <w:color w:val="000000"/>
          <w:sz w:val="24"/>
        </w:rPr>
        <w:t xml:space="preserve">coherent </w:t>
      </w:r>
      <w:r w:rsidR="00362BA4">
        <w:rPr>
          <w:color w:val="000000"/>
          <w:sz w:val="24"/>
        </w:rPr>
        <w:t xml:space="preserve">global </w:t>
      </w:r>
      <w:r w:rsidR="00E82D04">
        <w:rPr>
          <w:color w:val="000000"/>
          <w:sz w:val="24"/>
        </w:rPr>
        <w:t xml:space="preserve">motion </w:t>
      </w:r>
      <w:ins w:id="92" w:author="Rick Gilmore" w:date="2015-04-06T12:38:00Z">
        <w:r w:rsidR="00DD7501">
          <w:rPr>
            <w:color w:val="000000"/>
            <w:sz w:val="24"/>
          </w:rPr>
          <w:t>pattern</w:t>
        </w:r>
      </w:ins>
      <w:r w:rsidR="00362BA4">
        <w:rPr>
          <w:color w:val="000000"/>
          <w:sz w:val="24"/>
        </w:rPr>
        <w:t xml:space="preserve"> </w:t>
      </w:r>
      <w:r w:rsidR="00E82D04">
        <w:rPr>
          <w:color w:val="000000"/>
          <w:sz w:val="24"/>
        </w:rPr>
        <w:t xml:space="preserve">while the other </w:t>
      </w:r>
      <w:r w:rsidR="00362BA4">
        <w:rPr>
          <w:color w:val="000000"/>
          <w:sz w:val="24"/>
        </w:rPr>
        <w:t>exhibited</w:t>
      </w:r>
      <w:r w:rsidR="00E82D04">
        <w:rPr>
          <w:color w:val="000000"/>
          <w:sz w:val="24"/>
        </w:rPr>
        <w:t xml:space="preserve"> completely random </w:t>
      </w:r>
      <w:ins w:id="93" w:author="Rick Gilmore" w:date="2015-04-06T12:34:00Z">
        <w:r w:rsidR="00B313BC">
          <w:rPr>
            <w:color w:val="000000"/>
            <w:sz w:val="24"/>
          </w:rPr>
          <w:t xml:space="preserve">(0% coherent) </w:t>
        </w:r>
      </w:ins>
      <w:r w:rsidR="00E82D04">
        <w:rPr>
          <w:color w:val="000000"/>
          <w:sz w:val="24"/>
        </w:rPr>
        <w:t xml:space="preserve">dot motion (Fig. 2). </w:t>
      </w:r>
      <w:r>
        <w:rPr>
          <w:color w:val="000000"/>
          <w:sz w:val="24"/>
        </w:rPr>
        <w:t xml:space="preserve">Two separate </w:t>
      </w:r>
      <w:r w:rsidR="00C17E92">
        <w:rPr>
          <w:color w:val="000000"/>
          <w:sz w:val="24"/>
        </w:rPr>
        <w:t xml:space="preserve">dot display </w:t>
      </w:r>
      <w:r>
        <w:rPr>
          <w:color w:val="000000"/>
          <w:sz w:val="24"/>
        </w:rPr>
        <w:t xml:space="preserve">programs were made. In one, the dots of the </w:t>
      </w:r>
      <w:proofErr w:type="spellStart"/>
      <w:r>
        <w:rPr>
          <w:color w:val="000000"/>
          <w:sz w:val="24"/>
        </w:rPr>
        <w:t>kinematogram</w:t>
      </w:r>
      <w:proofErr w:type="spellEnd"/>
      <w:r>
        <w:rPr>
          <w:color w:val="000000"/>
          <w:sz w:val="24"/>
        </w:rPr>
        <w:t xml:space="preserve"> display moved at 2 deg/s and in the other the dots moved at 8 deg/s</w:t>
      </w:r>
      <w:r w:rsidR="00C17E92">
        <w:rPr>
          <w:color w:val="000000"/>
          <w:sz w:val="24"/>
        </w:rPr>
        <w:t xml:space="preserve">. Each program consisted of 4 blocks of 16 trials each. </w:t>
      </w:r>
    </w:p>
    <w:p w14:paraId="2ED00138" w14:textId="77777777" w:rsidR="00D417FF" w:rsidRDefault="00D417FF" w:rsidP="00D417FF">
      <w:pPr>
        <w:pStyle w:val="Heading2"/>
      </w:pPr>
      <w:bookmarkStart w:id="94" w:name="_Toc415588388"/>
      <w:r>
        <w:lastRenderedPageBreak/>
        <w:t>Procedure</w:t>
      </w:r>
      <w:bookmarkEnd w:id="94"/>
    </w:p>
    <w:p w14:paraId="23E5F10F" w14:textId="3E970D5A" w:rsidR="008655DD" w:rsidRDefault="00B313BC" w:rsidP="00E033BD">
      <w:pPr>
        <w:rPr>
          <w:color w:val="000000"/>
          <w:sz w:val="24"/>
        </w:rPr>
      </w:pPr>
      <w:ins w:id="95" w:author="Rick Gilmore" w:date="2015-04-06T12:34:00Z">
        <w:r>
          <w:rPr>
            <w:color w:val="000000"/>
            <w:sz w:val="24"/>
          </w:rPr>
          <w:t>After securing informed consen</w:t>
        </w:r>
        <w:r w:rsidR="00925C38">
          <w:rPr>
            <w:color w:val="000000"/>
            <w:sz w:val="24"/>
          </w:rPr>
          <w:t xml:space="preserve">t, participants were </w:t>
        </w:r>
      </w:ins>
      <w:ins w:id="96" w:author="William Adamiak" w:date="2015-04-06T23:16:00Z">
        <w:r w:rsidR="007D6111">
          <w:rPr>
            <w:color w:val="000000"/>
            <w:sz w:val="24"/>
          </w:rPr>
          <w:t>guided</w:t>
        </w:r>
      </w:ins>
      <w:ins w:id="97" w:author="Rick Gilmore" w:date="2015-04-06T12:34:00Z">
        <w:r w:rsidR="00925C38">
          <w:rPr>
            <w:color w:val="000000"/>
            <w:sz w:val="24"/>
          </w:rPr>
          <w:t xml:space="preserve"> to a dimly lit room for testing</w:t>
        </w:r>
      </w:ins>
      <w:r w:rsidR="005240F8">
        <w:rPr>
          <w:color w:val="000000"/>
          <w:sz w:val="24"/>
        </w:rPr>
        <w:t xml:space="preserve">. </w:t>
      </w:r>
      <w:ins w:id="98" w:author="Rick Gilmore" w:date="2015-04-06T12:39:00Z">
        <w:r w:rsidR="008B5BBE">
          <w:rPr>
            <w:color w:val="000000"/>
            <w:sz w:val="24"/>
          </w:rPr>
          <w:t xml:space="preserve">Participants were </w:t>
        </w:r>
      </w:ins>
      <w:ins w:id="99" w:author="William Adamiak" w:date="2015-04-06T23:17:00Z">
        <w:r w:rsidR="007D6111">
          <w:rPr>
            <w:color w:val="000000"/>
            <w:sz w:val="24"/>
          </w:rPr>
          <w:t xml:space="preserve">given </w:t>
        </w:r>
        <w:r w:rsidR="00C16BB5">
          <w:rPr>
            <w:color w:val="000000"/>
            <w:sz w:val="24"/>
          </w:rPr>
          <w:t>a brief explanation of local motion,</w:t>
        </w:r>
        <w:r w:rsidR="007D6111">
          <w:rPr>
            <w:color w:val="000000"/>
            <w:sz w:val="24"/>
          </w:rPr>
          <w:t xml:space="preserve"> global motion</w:t>
        </w:r>
      </w:ins>
      <w:ins w:id="100" w:author="William Adamiak" w:date="2015-04-06T23:24:00Z">
        <w:r w:rsidR="00C16BB5">
          <w:rPr>
            <w:color w:val="000000"/>
            <w:sz w:val="24"/>
          </w:rPr>
          <w:t>, and optic flow</w:t>
        </w:r>
      </w:ins>
      <w:ins w:id="101" w:author="William Adamiak" w:date="2015-04-06T23:17:00Z">
        <w:r w:rsidR="007D6111">
          <w:rPr>
            <w:color w:val="000000"/>
            <w:sz w:val="24"/>
          </w:rPr>
          <w:t xml:space="preserve"> and then situated </w:t>
        </w:r>
      </w:ins>
      <w:ins w:id="102" w:author="William Adamiak" w:date="2015-04-06T23:19:00Z">
        <w:r w:rsidR="007D6111">
          <w:rPr>
            <w:color w:val="000000"/>
            <w:sz w:val="24"/>
          </w:rPr>
          <w:t xml:space="preserve">at a distance of 60 cm directly in front of the testing monitor. </w:t>
        </w:r>
      </w:ins>
      <w:ins w:id="103" w:author="William Adamiak" w:date="2015-04-06T23:20:00Z">
        <w:r w:rsidR="00C16BB5">
          <w:rPr>
            <w:color w:val="000000"/>
            <w:sz w:val="24"/>
          </w:rPr>
          <w:t xml:space="preserve">Participants were </w:t>
        </w:r>
      </w:ins>
      <w:ins w:id="104" w:author="Rick Gilmore" w:date="2015-04-06T12:39:00Z">
        <w:r w:rsidR="008B5BBE">
          <w:rPr>
            <w:color w:val="000000"/>
            <w:sz w:val="24"/>
          </w:rPr>
          <w:t>instructed to</w:t>
        </w:r>
      </w:ins>
      <w:ins w:id="105" w:author="William Adamiak" w:date="2015-04-06T23:20:00Z">
        <w:r w:rsidR="00C16BB5">
          <w:rPr>
            <w:color w:val="000000"/>
            <w:sz w:val="24"/>
          </w:rPr>
          <w:t xml:space="preserve"> fixate on the dot in the center of the display and to use their </w:t>
        </w:r>
      </w:ins>
      <w:ins w:id="106" w:author="William Adamiak" w:date="2015-04-06T23:21:00Z">
        <w:r w:rsidR="00C16BB5">
          <w:rPr>
            <w:color w:val="000000"/>
            <w:sz w:val="24"/>
          </w:rPr>
          <w:t>peripheral</w:t>
        </w:r>
      </w:ins>
      <w:ins w:id="107" w:author="William Adamiak" w:date="2015-04-06T23:20:00Z">
        <w:r w:rsidR="00C16BB5">
          <w:rPr>
            <w:color w:val="000000"/>
            <w:sz w:val="24"/>
          </w:rPr>
          <w:t xml:space="preserve"> </w:t>
        </w:r>
      </w:ins>
      <w:ins w:id="108" w:author="William Adamiak" w:date="2015-04-06T23:21:00Z">
        <w:r w:rsidR="00C16BB5">
          <w:rPr>
            <w:color w:val="000000"/>
            <w:sz w:val="24"/>
          </w:rPr>
          <w:t>vision to discern which of the displays was exhibiting an optic flow pattern</w:t>
        </w:r>
      </w:ins>
      <w:ins w:id="109" w:author="William Adamiak" w:date="2015-04-06T23:24:00Z">
        <w:r w:rsidR="00C16BB5">
          <w:rPr>
            <w:color w:val="000000"/>
            <w:sz w:val="24"/>
          </w:rPr>
          <w:t>. They were informed</w:t>
        </w:r>
      </w:ins>
      <w:ins w:id="110" w:author="William Adamiak" w:date="2015-04-06T23:26:00Z">
        <w:r w:rsidR="00C16BB5">
          <w:rPr>
            <w:color w:val="000000"/>
            <w:sz w:val="24"/>
          </w:rPr>
          <w:t xml:space="preserve"> about the 10 second response limit and</w:t>
        </w:r>
      </w:ins>
      <w:ins w:id="111" w:author="William Adamiak" w:date="2015-04-06T23:24:00Z">
        <w:r w:rsidR="00C16BB5">
          <w:rPr>
            <w:color w:val="000000"/>
            <w:sz w:val="24"/>
          </w:rPr>
          <w:t xml:space="preserve"> that </w:t>
        </w:r>
        <w:proofErr w:type="gramStart"/>
        <w:r w:rsidR="00C16BB5">
          <w:rPr>
            <w:color w:val="000000"/>
            <w:sz w:val="24"/>
          </w:rPr>
          <w:t>their</w:t>
        </w:r>
        <w:proofErr w:type="gramEnd"/>
        <w:r w:rsidR="00C16BB5">
          <w:rPr>
            <w:color w:val="000000"/>
            <w:sz w:val="24"/>
          </w:rPr>
          <w:t xml:space="preserve"> response times were being recorded. </w:t>
        </w:r>
      </w:ins>
      <w:ins w:id="112" w:author="William Adamiak" w:date="2015-04-06T23:30:00Z">
        <w:r w:rsidR="00252BD1">
          <w:rPr>
            <w:color w:val="000000"/>
            <w:sz w:val="24"/>
          </w:rPr>
          <w:t xml:space="preserve">Participants used a keyboard to make their decisions, pressing the “z” key to choose the left and the “/ </w:t>
        </w:r>
        <w:proofErr w:type="gramStart"/>
        <w:r w:rsidR="00252BD1">
          <w:rPr>
            <w:color w:val="000000"/>
            <w:sz w:val="24"/>
          </w:rPr>
          <w:t>or ?</w:t>
        </w:r>
        <w:proofErr w:type="gramEnd"/>
        <w:r w:rsidR="00252BD1">
          <w:rPr>
            <w:color w:val="000000"/>
            <w:sz w:val="24"/>
          </w:rPr>
          <w:t xml:space="preserve">”  </w:t>
        </w:r>
        <w:proofErr w:type="gramStart"/>
        <w:r w:rsidR="00252BD1">
          <w:rPr>
            <w:color w:val="000000"/>
            <w:sz w:val="24"/>
          </w:rPr>
          <w:t>key</w:t>
        </w:r>
        <w:proofErr w:type="gramEnd"/>
        <w:r w:rsidR="00252BD1">
          <w:rPr>
            <w:color w:val="000000"/>
            <w:sz w:val="24"/>
          </w:rPr>
          <w:t xml:space="preserve"> to choose the right</w:t>
        </w:r>
      </w:ins>
      <w:ins w:id="113" w:author="Rick Gilmore" w:date="2015-04-06T12:39:00Z">
        <w:r w:rsidR="008B5BBE">
          <w:rPr>
            <w:color w:val="000000"/>
            <w:sz w:val="24"/>
          </w:rPr>
          <w:t>.</w:t>
        </w:r>
      </w:ins>
      <w:ins w:id="114" w:author="William Adamiak" w:date="2015-04-06T23:30:00Z">
        <w:r w:rsidR="00252BD1">
          <w:rPr>
            <w:color w:val="000000"/>
            <w:sz w:val="24"/>
          </w:rPr>
          <w:t xml:space="preserve"> </w:t>
        </w:r>
      </w:ins>
      <w:r w:rsidR="004F300F">
        <w:rPr>
          <w:color w:val="000000"/>
          <w:sz w:val="24"/>
        </w:rPr>
        <w:t xml:space="preserve">Each participant was asked to complete </w:t>
      </w:r>
      <w:ins w:id="115" w:author="Rick Gilmore" w:date="2015-04-06T12:35:00Z">
        <w:r w:rsidR="00925C38">
          <w:rPr>
            <w:color w:val="000000"/>
            <w:sz w:val="24"/>
          </w:rPr>
          <w:t xml:space="preserve">two </w:t>
        </w:r>
      </w:ins>
      <w:ins w:id="116" w:author="Rick Gilmore" w:date="2015-04-06T12:36:00Z">
        <w:r w:rsidR="00555A19">
          <w:rPr>
            <w:color w:val="000000"/>
            <w:sz w:val="24"/>
          </w:rPr>
          <w:t>runs</w:t>
        </w:r>
      </w:ins>
      <w:ins w:id="117" w:author="Rick Gilmore" w:date="2015-04-06T12:35:00Z">
        <w:r w:rsidR="00925C38">
          <w:rPr>
            <w:color w:val="000000"/>
            <w:sz w:val="24"/>
          </w:rPr>
          <w:t xml:space="preserve"> of </w:t>
        </w:r>
      </w:ins>
      <w:r w:rsidR="004F300F">
        <w:rPr>
          <w:color w:val="000000"/>
          <w:sz w:val="24"/>
        </w:rPr>
        <w:t xml:space="preserve">2 deg/s </w:t>
      </w:r>
      <w:ins w:id="118" w:author="Rick Gilmore" w:date="2015-04-06T12:36:00Z">
        <w:r w:rsidR="00925C38">
          <w:rPr>
            <w:color w:val="000000"/>
            <w:sz w:val="24"/>
          </w:rPr>
          <w:t xml:space="preserve">patterns </w:t>
        </w:r>
      </w:ins>
      <w:ins w:id="119" w:author="Rick Gilmore" w:date="2015-04-06T12:35:00Z">
        <w:r w:rsidR="00925C38">
          <w:rPr>
            <w:color w:val="000000"/>
            <w:sz w:val="24"/>
          </w:rPr>
          <w:t xml:space="preserve">and two </w:t>
        </w:r>
      </w:ins>
      <w:ins w:id="120" w:author="Rick Gilmore" w:date="2015-04-06T12:36:00Z">
        <w:r w:rsidR="00555A19">
          <w:rPr>
            <w:color w:val="000000"/>
            <w:sz w:val="24"/>
          </w:rPr>
          <w:t>runs</w:t>
        </w:r>
      </w:ins>
      <w:ins w:id="121" w:author="Rick Gilmore" w:date="2015-04-06T12:35:00Z">
        <w:r w:rsidR="00925C38">
          <w:rPr>
            <w:color w:val="000000"/>
            <w:sz w:val="24"/>
          </w:rPr>
          <w:t xml:space="preserve"> of</w:t>
        </w:r>
      </w:ins>
      <w:r w:rsidR="004F300F">
        <w:rPr>
          <w:color w:val="000000"/>
          <w:sz w:val="24"/>
        </w:rPr>
        <w:t xml:space="preserve"> 8 deg/s </w:t>
      </w:r>
      <w:ins w:id="122" w:author="Rick Gilmore" w:date="2015-04-06T12:35:00Z">
        <w:r w:rsidR="00925C38">
          <w:rPr>
            <w:color w:val="000000"/>
            <w:sz w:val="24"/>
          </w:rPr>
          <w:t>patterns</w:t>
        </w:r>
      </w:ins>
      <w:ins w:id="123" w:author="Rick Gilmore" w:date="2015-04-06T12:36:00Z">
        <w:r w:rsidR="00555A19">
          <w:rPr>
            <w:color w:val="000000"/>
            <w:sz w:val="24"/>
          </w:rPr>
          <w:t xml:space="preserve"> in an order that</w:t>
        </w:r>
      </w:ins>
      <w:r w:rsidR="004F300F">
        <w:rPr>
          <w:color w:val="000000"/>
          <w:sz w:val="24"/>
        </w:rPr>
        <w:t xml:space="preserve"> varied for each participant. Each run consisted of </w:t>
      </w:r>
      <w:ins w:id="124" w:author="Rick Gilmore" w:date="2015-04-08T12:05:00Z">
        <w:r w:rsidR="00D95EDC">
          <w:rPr>
            <w:color w:val="000000"/>
            <w:sz w:val="24"/>
          </w:rPr>
          <w:t xml:space="preserve">five </w:t>
        </w:r>
      </w:ins>
      <w:r w:rsidR="00555A19">
        <w:rPr>
          <w:rStyle w:val="CommentReference"/>
        </w:rPr>
        <w:commentReference w:id="125"/>
      </w:r>
      <w:r w:rsidR="004F300F">
        <w:rPr>
          <w:color w:val="000000"/>
          <w:sz w:val="24"/>
        </w:rPr>
        <w:t>testing blocks. The two optic</w:t>
      </w:r>
      <w:r w:rsidR="00E82D04">
        <w:rPr>
          <w:color w:val="000000"/>
          <w:sz w:val="24"/>
        </w:rPr>
        <w:t xml:space="preserve"> </w:t>
      </w:r>
      <w:r w:rsidR="004F300F">
        <w:rPr>
          <w:color w:val="000000"/>
          <w:sz w:val="24"/>
        </w:rPr>
        <w:t>flow patterns used we</w:t>
      </w:r>
      <w:r w:rsidR="00E82D04">
        <w:rPr>
          <w:color w:val="000000"/>
          <w:sz w:val="24"/>
        </w:rPr>
        <w:t>re radial and translatio</w:t>
      </w:r>
      <w:r w:rsidR="004F300F">
        <w:rPr>
          <w:color w:val="000000"/>
          <w:sz w:val="24"/>
        </w:rPr>
        <w:t>n</w:t>
      </w:r>
      <w:r w:rsidR="00E82D04">
        <w:rPr>
          <w:color w:val="000000"/>
          <w:sz w:val="24"/>
        </w:rPr>
        <w:t>al motion. T</w:t>
      </w:r>
      <w:r w:rsidR="004F300F">
        <w:rPr>
          <w:color w:val="000000"/>
          <w:sz w:val="24"/>
        </w:rPr>
        <w:t>he four coherence levels used were</w:t>
      </w:r>
      <w:r w:rsidR="00E82D04">
        <w:rPr>
          <w:color w:val="000000"/>
          <w:sz w:val="24"/>
        </w:rPr>
        <w:t xml:space="preserve"> 5%, 10%, 15%, and 20%. Each of the 8 combinations of coherence types and coherence levels appear</w:t>
      </w:r>
      <w:r w:rsidR="00573ACA">
        <w:rPr>
          <w:color w:val="000000"/>
          <w:sz w:val="24"/>
        </w:rPr>
        <w:t>ed</w:t>
      </w:r>
      <w:r w:rsidR="00E82D04">
        <w:rPr>
          <w:color w:val="000000"/>
          <w:sz w:val="24"/>
        </w:rPr>
        <w:t xml:space="preserve"> once on the left display and once on the right display for a total of 16 conditions</w:t>
      </w:r>
      <w:ins w:id="126" w:author="Rick Gilmore" w:date="2015-04-06T12:38:00Z">
        <w:r w:rsidR="00DD7501">
          <w:rPr>
            <w:color w:val="000000"/>
            <w:sz w:val="24"/>
          </w:rPr>
          <w:t xml:space="preserve"> within a block</w:t>
        </w:r>
      </w:ins>
      <w:r w:rsidR="00E82D04">
        <w:rPr>
          <w:color w:val="000000"/>
          <w:sz w:val="24"/>
        </w:rPr>
        <w:t>.</w:t>
      </w:r>
      <w:r w:rsidR="00E033BD">
        <w:rPr>
          <w:color w:val="000000"/>
          <w:sz w:val="24"/>
        </w:rPr>
        <w:t xml:space="preserve"> </w:t>
      </w:r>
      <w:ins w:id="127" w:author="William Adamiak" w:date="2015-04-06T23:42:00Z">
        <w:r w:rsidR="008655DD">
          <w:rPr>
            <w:color w:val="000000"/>
            <w:sz w:val="24"/>
          </w:rPr>
          <w:t>A method of constant stimuli was used</w:t>
        </w:r>
      </w:ins>
      <w:ins w:id="128" w:author="Rick Gilmore" w:date="2015-04-08T11:21:00Z">
        <w:r w:rsidR="008B621D">
          <w:rPr>
            <w:color w:val="000000"/>
            <w:sz w:val="24"/>
          </w:rPr>
          <w:t>, and c</w:t>
        </w:r>
      </w:ins>
      <w:ins w:id="129" w:author="Rick Gilmore" w:date="2015-04-06T12:39:00Z">
        <w:r w:rsidR="00DD7501">
          <w:rPr>
            <w:color w:val="000000"/>
            <w:sz w:val="24"/>
          </w:rPr>
          <w:t>ondition order</w:t>
        </w:r>
      </w:ins>
      <w:r w:rsidR="00E033BD">
        <w:rPr>
          <w:color w:val="000000"/>
          <w:sz w:val="24"/>
        </w:rPr>
        <w:t xml:space="preserve"> </w:t>
      </w:r>
      <w:ins w:id="130" w:author="Rick Gilmore" w:date="2015-04-06T12:39:00Z">
        <w:r w:rsidR="00DD7501">
          <w:rPr>
            <w:color w:val="000000"/>
            <w:sz w:val="24"/>
          </w:rPr>
          <w:t xml:space="preserve">varied </w:t>
        </w:r>
      </w:ins>
      <w:r w:rsidR="00E033BD">
        <w:rPr>
          <w:color w:val="000000"/>
          <w:sz w:val="24"/>
        </w:rPr>
        <w:t>randomly</w:t>
      </w:r>
      <w:ins w:id="131" w:author="Rick Gilmore" w:date="2015-04-06T12:39:00Z">
        <w:r w:rsidR="00DD7501">
          <w:rPr>
            <w:color w:val="000000"/>
            <w:sz w:val="24"/>
          </w:rPr>
          <w:t xml:space="preserve"> within a block</w:t>
        </w:r>
      </w:ins>
      <w:ins w:id="132" w:author="William Adamiak" w:date="2015-04-06T23:40:00Z">
        <w:r w:rsidR="00252BD1">
          <w:rPr>
            <w:color w:val="000000"/>
            <w:sz w:val="24"/>
          </w:rPr>
          <w:t>.</w:t>
        </w:r>
      </w:ins>
      <w:r w:rsidR="00E033BD">
        <w:rPr>
          <w:color w:val="000000"/>
          <w:sz w:val="24"/>
        </w:rPr>
        <w:t xml:space="preserve">  Participants </w:t>
      </w:r>
      <w:ins w:id="133" w:author="William Adamiak" w:date="2015-04-06T23:40:00Z">
        <w:r w:rsidR="00252BD1">
          <w:rPr>
            <w:color w:val="000000"/>
            <w:sz w:val="24"/>
          </w:rPr>
          <w:t>were given the</w:t>
        </w:r>
      </w:ins>
      <w:r w:rsidR="00E033BD">
        <w:rPr>
          <w:color w:val="000000"/>
          <w:sz w:val="24"/>
        </w:rPr>
        <w:t xml:space="preserve"> option to take a break half way through the experiment. </w:t>
      </w:r>
    </w:p>
    <w:p w14:paraId="28835D77" w14:textId="77777777" w:rsidR="00E033BD" w:rsidRDefault="00E033BD" w:rsidP="00E033BD">
      <w:pPr>
        <w:pStyle w:val="Heading2"/>
      </w:pPr>
      <w:bookmarkStart w:id="134" w:name="_Toc415588389"/>
      <w:r>
        <w:t>Analysis</w:t>
      </w:r>
      <w:bookmarkEnd w:id="134"/>
    </w:p>
    <w:p w14:paraId="52A56CD4" w14:textId="0CD43130" w:rsidR="00B94254" w:rsidRPr="002E73C7" w:rsidRDefault="00E033BD" w:rsidP="002E73C7">
      <w:pPr>
        <w:ind w:firstLine="0"/>
        <w:rPr>
          <w:color w:val="000000"/>
          <w:sz w:val="24"/>
        </w:rPr>
      </w:pPr>
      <w:r>
        <w:rPr>
          <w:color w:val="000000"/>
          <w:sz w:val="24"/>
        </w:rPr>
        <w:tab/>
        <w:t>The MATLAB program delivered</w:t>
      </w:r>
      <w:r w:rsidR="00E82D04">
        <w:rPr>
          <w:color w:val="000000"/>
          <w:sz w:val="24"/>
        </w:rPr>
        <w:t xml:space="preserve"> data</w:t>
      </w:r>
      <w:r>
        <w:rPr>
          <w:color w:val="000000"/>
          <w:sz w:val="24"/>
        </w:rPr>
        <w:t xml:space="preserve"> output</w:t>
      </w:r>
      <w:ins w:id="135" w:author="William Adamiak" w:date="2015-04-06T23:43:00Z">
        <w:r w:rsidR="008655DD">
          <w:rPr>
            <w:color w:val="000000"/>
            <w:sz w:val="24"/>
          </w:rPr>
          <w:t>s</w:t>
        </w:r>
      </w:ins>
      <w:r>
        <w:rPr>
          <w:color w:val="000000"/>
          <w:sz w:val="24"/>
        </w:rPr>
        <w:t xml:space="preserve"> </w:t>
      </w:r>
      <w:ins w:id="136" w:author="Rick Gilmore" w:date="2015-04-06T12:40:00Z">
        <w:r w:rsidR="0011235B">
          <w:rPr>
            <w:color w:val="000000"/>
            <w:sz w:val="24"/>
          </w:rPr>
          <w:t xml:space="preserve">for </w:t>
        </w:r>
      </w:ins>
      <w:r>
        <w:rPr>
          <w:color w:val="000000"/>
          <w:sz w:val="24"/>
        </w:rPr>
        <w:t>each session that had</w:t>
      </w:r>
      <w:r w:rsidR="00E82D04">
        <w:rPr>
          <w:color w:val="000000"/>
          <w:sz w:val="24"/>
        </w:rPr>
        <w:t xml:space="preserve"> both response times for each trial and </w:t>
      </w:r>
      <w:r>
        <w:rPr>
          <w:color w:val="000000"/>
          <w:sz w:val="24"/>
        </w:rPr>
        <w:t>percent chosen correctly</w:t>
      </w:r>
      <w:r w:rsidR="00E82D04">
        <w:rPr>
          <w:color w:val="000000"/>
          <w:sz w:val="24"/>
        </w:rPr>
        <w:t xml:space="preserve">. </w:t>
      </w:r>
      <w:ins w:id="137" w:author="Rick Gilmore" w:date="2015-04-06T12:40:00Z">
        <w:r w:rsidR="0011235B">
          <w:rPr>
            <w:color w:val="000000"/>
            <w:sz w:val="24"/>
          </w:rPr>
          <w:t xml:space="preserve">Custom R scripts merged and cleaned the files prior to </w:t>
        </w:r>
      </w:ins>
      <w:ins w:id="138" w:author="Rick Gilmore" w:date="2015-04-06T12:41:00Z">
        <w:r w:rsidR="0011235B">
          <w:rPr>
            <w:color w:val="000000"/>
            <w:sz w:val="24"/>
          </w:rPr>
          <w:t xml:space="preserve">analysis. </w:t>
        </w:r>
      </w:ins>
      <w:proofErr w:type="spellStart"/>
      <w:r w:rsidR="00FE1D92">
        <w:rPr>
          <w:color w:val="000000"/>
          <w:sz w:val="24"/>
        </w:rPr>
        <w:t>RStudio</w:t>
      </w:r>
      <w:proofErr w:type="spellEnd"/>
      <w:r w:rsidR="00FE1D92">
        <w:rPr>
          <w:color w:val="000000"/>
          <w:sz w:val="24"/>
        </w:rPr>
        <w:t xml:space="preserve"> was used </w:t>
      </w:r>
      <w:ins w:id="139" w:author="William Adamiak" w:date="2015-04-06T23:43:00Z">
        <w:r w:rsidR="008655DD">
          <w:rPr>
            <w:color w:val="000000"/>
            <w:sz w:val="24"/>
          </w:rPr>
          <w:t>for</w:t>
        </w:r>
      </w:ins>
      <w:r w:rsidR="00FE1D92">
        <w:rPr>
          <w:color w:val="000000"/>
          <w:sz w:val="24"/>
        </w:rPr>
        <w:t xml:space="preserve"> </w:t>
      </w:r>
      <w:ins w:id="140" w:author="Rick Gilmore" w:date="2015-04-06T12:41:00Z">
        <w:r w:rsidR="002A03E2">
          <w:rPr>
            <w:color w:val="000000"/>
            <w:sz w:val="24"/>
          </w:rPr>
          <w:t xml:space="preserve">statistical analysis and generate summary plots. </w:t>
        </w:r>
      </w:ins>
      <w:ins w:id="141" w:author="William Adamiak" w:date="2015-04-06T23:44:00Z">
        <w:r w:rsidR="008655DD">
          <w:rPr>
            <w:color w:val="000000"/>
            <w:sz w:val="24"/>
          </w:rPr>
          <w:t>T</w:t>
        </w:r>
      </w:ins>
      <w:ins w:id="142" w:author="Rick Gilmore" w:date="2015-04-06T12:41:00Z">
        <w:r w:rsidR="002A03E2">
          <w:rPr>
            <w:color w:val="000000"/>
            <w:sz w:val="24"/>
          </w:rPr>
          <w:t xml:space="preserve">he </w:t>
        </w:r>
        <w:r w:rsidR="002A03E2">
          <w:rPr>
            <w:color w:val="000000"/>
            <w:sz w:val="24"/>
          </w:rPr>
          <w:lastRenderedPageBreak/>
          <w:t>effects of speed, pattern, and coherence</w:t>
        </w:r>
      </w:ins>
      <w:ins w:id="143" w:author="William Adamiak" w:date="2015-04-06T23:44:00Z">
        <w:r w:rsidR="008655DD">
          <w:rPr>
            <w:color w:val="000000"/>
            <w:sz w:val="24"/>
          </w:rPr>
          <w:t xml:space="preserve"> were analyzed</w:t>
        </w:r>
      </w:ins>
      <w:ins w:id="144" w:author="Rick Gilmore" w:date="2015-04-06T12:41:00Z">
        <w:r w:rsidR="002A03E2">
          <w:rPr>
            <w:color w:val="000000"/>
            <w:sz w:val="24"/>
          </w:rPr>
          <w:t xml:space="preserve"> using </w:t>
        </w:r>
      </w:ins>
      <w:r w:rsidR="00FE1D92">
        <w:rPr>
          <w:color w:val="000000"/>
          <w:sz w:val="24"/>
        </w:rPr>
        <w:t xml:space="preserve">repeated measures </w:t>
      </w:r>
      <w:r>
        <w:rPr>
          <w:color w:val="000000"/>
          <w:sz w:val="24"/>
        </w:rPr>
        <w:t>a</w:t>
      </w:r>
      <w:r w:rsidR="00FE1D92">
        <w:rPr>
          <w:color w:val="000000"/>
          <w:sz w:val="24"/>
        </w:rPr>
        <w:t>nalysis of variance (ANOVA).</w:t>
      </w:r>
    </w:p>
    <w:p w14:paraId="2F4CEF9C" w14:textId="77777777" w:rsidR="00836C11" w:rsidRPr="00A42700" w:rsidRDefault="00836C11" w:rsidP="00836C11">
      <w:pPr>
        <w:pStyle w:val="NoSpacing"/>
        <w:rPr>
          <w:sz w:val="24"/>
        </w:rPr>
      </w:pPr>
    </w:p>
    <w:p w14:paraId="35911168" w14:textId="77777777" w:rsidR="00836C11" w:rsidRPr="00A42700" w:rsidRDefault="00836C11" w:rsidP="00B94254">
      <w:pPr>
        <w:rPr>
          <w:sz w:val="24"/>
        </w:rPr>
      </w:pPr>
    </w:p>
    <w:p w14:paraId="1955A58A" w14:textId="77777777" w:rsidR="00836C11" w:rsidRPr="00A42700" w:rsidRDefault="00836C11" w:rsidP="00B94254">
      <w:pPr>
        <w:rPr>
          <w:sz w:val="24"/>
        </w:rPr>
        <w:sectPr w:rsidR="00836C11" w:rsidRPr="00A42700" w:rsidSect="00B0473B">
          <w:headerReference w:type="default" r:id="rId14"/>
          <w:type w:val="continuous"/>
          <w:pgSz w:w="12240" w:h="15840" w:code="1"/>
          <w:pgMar w:top="1440" w:right="1440" w:bottom="1440" w:left="1440" w:header="1440" w:footer="1008" w:gutter="0"/>
          <w:cols w:space="720"/>
          <w:titlePg/>
          <w:docGrid w:linePitch="360"/>
        </w:sectPr>
      </w:pPr>
    </w:p>
    <w:p w14:paraId="05BC620C" w14:textId="4BC2C45F" w:rsidR="00B94254" w:rsidRPr="00A42700" w:rsidRDefault="00B94254" w:rsidP="00B94254">
      <w:pPr>
        <w:pStyle w:val="Heading1"/>
        <w:rPr>
          <w:sz w:val="24"/>
          <w:szCs w:val="24"/>
        </w:rPr>
      </w:pPr>
      <w:bookmarkStart w:id="145" w:name="_Toc180479578"/>
      <w:r w:rsidRPr="00A42700">
        <w:rPr>
          <w:sz w:val="24"/>
          <w:szCs w:val="24"/>
        </w:rPr>
        <w:lastRenderedPageBreak/>
        <w:br/>
      </w:r>
      <w:r w:rsidRPr="00A42700">
        <w:rPr>
          <w:sz w:val="24"/>
          <w:szCs w:val="24"/>
        </w:rPr>
        <w:br/>
      </w:r>
      <w:bookmarkStart w:id="146" w:name="_Toc415588390"/>
      <w:bookmarkEnd w:id="145"/>
      <w:r w:rsidR="00E82D04">
        <w:rPr>
          <w:sz w:val="24"/>
          <w:szCs w:val="24"/>
        </w:rPr>
        <w:t xml:space="preserve">Results </w:t>
      </w:r>
      <w:bookmarkEnd w:id="146"/>
    </w:p>
    <w:p w14:paraId="270A21B4" w14:textId="0E0CF5E3" w:rsidR="00A052C7" w:rsidRDefault="008A3586" w:rsidP="00A052C7">
      <w:pPr>
        <w:rPr>
          <w:sz w:val="24"/>
        </w:rPr>
      </w:pPr>
      <w:ins w:id="147" w:author="Rick Gilmore" w:date="2015-04-06T12:51:00Z">
        <w:r>
          <w:rPr>
            <w:sz w:val="24"/>
          </w:rPr>
          <w:t xml:space="preserve">Prior to conducting statistical analyses, all data were plotted and evaluated visually. As a consequence, one participant's data </w:t>
        </w:r>
      </w:ins>
      <w:ins w:id="148" w:author="Rick Gilmore" w:date="2015-04-08T11:24:00Z">
        <w:r w:rsidR="00D64B94">
          <w:rPr>
            <w:sz w:val="24"/>
          </w:rPr>
          <w:t xml:space="preserve">(14) </w:t>
        </w:r>
      </w:ins>
      <w:ins w:id="149" w:author="Rick Gilmore" w:date="2015-04-06T12:51:00Z">
        <w:r>
          <w:rPr>
            <w:sz w:val="24"/>
          </w:rPr>
          <w:t xml:space="preserve">was </w:t>
        </w:r>
        <w:r w:rsidR="00DF596A">
          <w:rPr>
            <w:sz w:val="24"/>
          </w:rPr>
          <w:t>eliminated from analysis</w:t>
        </w:r>
      </w:ins>
      <w:ins w:id="150" w:author="Rick Gilmore" w:date="2015-04-08T11:22:00Z">
        <w:r w:rsidR="004F330B">
          <w:rPr>
            <w:sz w:val="24"/>
          </w:rPr>
          <w:t xml:space="preserve"> for having chance</w:t>
        </w:r>
      </w:ins>
      <w:ins w:id="151" w:author="Rick Gilmore" w:date="2015-04-08T11:25:00Z">
        <w:r w:rsidR="00D64B94">
          <w:rPr>
            <w:sz w:val="24"/>
          </w:rPr>
          <w:t xml:space="preserve"> or worse than chance</w:t>
        </w:r>
      </w:ins>
      <w:ins w:id="152" w:author="Rick Gilmore" w:date="2015-04-08T11:22:00Z">
        <w:r w:rsidR="004F330B">
          <w:rPr>
            <w:sz w:val="24"/>
          </w:rPr>
          <w:t xml:space="preserve"> performance </w:t>
        </w:r>
      </w:ins>
      <w:ins w:id="153" w:author="Rick Gilmore" w:date="2015-04-08T11:25:00Z">
        <w:r w:rsidR="00D64B94">
          <w:rPr>
            <w:sz w:val="24"/>
          </w:rPr>
          <w:t xml:space="preserve">even </w:t>
        </w:r>
      </w:ins>
      <w:ins w:id="154" w:author="Rick Gilmore" w:date="2015-04-08T11:22:00Z">
        <w:r w:rsidR="004F330B">
          <w:rPr>
            <w:sz w:val="24"/>
          </w:rPr>
          <w:t>at the highest coherence levels</w:t>
        </w:r>
      </w:ins>
      <w:ins w:id="155" w:author="Rick Gilmore" w:date="2015-04-06T12:51:00Z">
        <w:r w:rsidR="00DF596A">
          <w:rPr>
            <w:sz w:val="24"/>
          </w:rPr>
          <w:t xml:space="preserve">. </w:t>
        </w:r>
      </w:ins>
      <w:r w:rsidR="00C67CAB">
        <w:rPr>
          <w:sz w:val="24"/>
        </w:rPr>
        <w:t>Table 1 shows the mean</w:t>
      </w:r>
      <w:r w:rsidR="00766B22">
        <w:rPr>
          <w:sz w:val="24"/>
        </w:rPr>
        <w:t>, standard error,</w:t>
      </w:r>
      <w:r w:rsidR="00C67CAB">
        <w:rPr>
          <w:sz w:val="24"/>
        </w:rPr>
        <w:t xml:space="preserve"> and median response times </w:t>
      </w:r>
      <w:r w:rsidR="009C1C86">
        <w:rPr>
          <w:sz w:val="24"/>
        </w:rPr>
        <w:t xml:space="preserve">by coherence, pattern, and speed. </w:t>
      </w:r>
      <w:ins w:id="156" w:author="Rick Gilmore" w:date="2015-04-06T12:43:00Z">
        <w:r w:rsidR="0057126F">
          <w:rPr>
            <w:sz w:val="24"/>
          </w:rPr>
          <w:t xml:space="preserve">Figure 4 </w:t>
        </w:r>
      </w:ins>
      <w:ins w:id="157" w:author="Rick Gilmore" w:date="2015-04-06T12:44:00Z">
        <w:r w:rsidR="0057126F">
          <w:rPr>
            <w:sz w:val="24"/>
          </w:rPr>
          <w:t>shows that</w:t>
        </w:r>
      </w:ins>
      <w:r w:rsidR="00766B22">
        <w:rPr>
          <w:sz w:val="24"/>
        </w:rPr>
        <w:t xml:space="preserve"> response </w:t>
      </w:r>
      <w:proofErr w:type="gramStart"/>
      <w:r w:rsidR="00766B22">
        <w:rPr>
          <w:sz w:val="24"/>
        </w:rPr>
        <w:t>time</w:t>
      </w:r>
      <w:ins w:id="158" w:author="Rick Gilmore" w:date="2015-04-06T12:44:00Z">
        <w:r w:rsidR="0057126F">
          <w:rPr>
            <w:sz w:val="24"/>
          </w:rPr>
          <w:t>s</w:t>
        </w:r>
        <w:proofErr w:type="gramEnd"/>
        <w:r w:rsidR="0057126F">
          <w:rPr>
            <w:sz w:val="24"/>
          </w:rPr>
          <w:t xml:space="preserve"> decrease</w:t>
        </w:r>
      </w:ins>
      <w:r w:rsidR="00766B22">
        <w:rPr>
          <w:sz w:val="24"/>
        </w:rPr>
        <w:t xml:space="preserve"> as coherence i</w:t>
      </w:r>
      <w:r w:rsidR="004B7E24">
        <w:rPr>
          <w:sz w:val="24"/>
        </w:rPr>
        <w:t xml:space="preserve">ncreases. </w:t>
      </w:r>
      <w:ins w:id="159" w:author="Rick Gilmore" w:date="2015-04-06T12:44:00Z">
        <w:r w:rsidR="00792A6B">
          <w:rPr>
            <w:sz w:val="24"/>
          </w:rPr>
          <w:t xml:space="preserve">Table 3 summarizes </w:t>
        </w:r>
      </w:ins>
      <w:ins w:id="160" w:author="Rick Gilmore" w:date="2015-04-06T12:45:00Z">
        <w:r w:rsidR="00792A6B">
          <w:rPr>
            <w:sz w:val="24"/>
          </w:rPr>
          <w:t>t</w:t>
        </w:r>
      </w:ins>
      <w:r w:rsidR="004B7E24">
        <w:rPr>
          <w:sz w:val="24"/>
        </w:rPr>
        <w:t>he results of a repeated measures analysis of variance (ANOVA) with pattern (</w:t>
      </w:r>
      <w:r w:rsidR="00686DBC">
        <w:rPr>
          <w:sz w:val="24"/>
        </w:rPr>
        <w:t>linear</w:t>
      </w:r>
      <w:r w:rsidR="004B7E24">
        <w:rPr>
          <w:sz w:val="24"/>
        </w:rPr>
        <w:t xml:space="preserve"> and radial), coherence (0.05, 0.10, 0.15, and 0.20), and speed (2 and 8 deg/s) as fixed </w:t>
      </w:r>
      <w:r w:rsidR="00522E8B">
        <w:rPr>
          <w:sz w:val="24"/>
        </w:rPr>
        <w:t>factors</w:t>
      </w:r>
      <w:ins w:id="161" w:author="Rick Gilmore" w:date="2015-04-06T12:46:00Z">
        <w:r w:rsidR="00CE614F">
          <w:rPr>
            <w:sz w:val="24"/>
          </w:rPr>
          <w:t xml:space="preserve"> and reaction time as the response variable</w:t>
        </w:r>
      </w:ins>
      <w:r w:rsidR="004B7E24">
        <w:rPr>
          <w:sz w:val="24"/>
        </w:rPr>
        <w:t xml:space="preserve">. There </w:t>
      </w:r>
      <w:ins w:id="162" w:author="Rick Gilmore" w:date="2015-04-06T12:46:00Z">
        <w:r w:rsidR="00CE614F">
          <w:rPr>
            <w:sz w:val="24"/>
          </w:rPr>
          <w:t xml:space="preserve">were </w:t>
        </w:r>
      </w:ins>
      <w:r w:rsidR="004B7E24">
        <w:rPr>
          <w:sz w:val="24"/>
        </w:rPr>
        <w:t>significant main effect</w:t>
      </w:r>
      <w:ins w:id="163" w:author="Rick Gilmore" w:date="2015-04-06T12:46:00Z">
        <w:r w:rsidR="00CE614F">
          <w:rPr>
            <w:sz w:val="24"/>
          </w:rPr>
          <w:t>s</w:t>
        </w:r>
      </w:ins>
      <w:r w:rsidR="004B7E24">
        <w:rPr>
          <w:sz w:val="24"/>
        </w:rPr>
        <w:t xml:space="preserve"> </w:t>
      </w:r>
      <w:r w:rsidR="00AD3AAF">
        <w:rPr>
          <w:sz w:val="24"/>
        </w:rPr>
        <w:t xml:space="preserve">of coherence, </w:t>
      </w:r>
      <w:r w:rsidR="00AD3AAF">
        <w:rPr>
          <w:i/>
          <w:sz w:val="24"/>
        </w:rPr>
        <w:t xml:space="preserve">F </w:t>
      </w:r>
      <w:r w:rsidR="00AD3AAF">
        <w:rPr>
          <w:sz w:val="24"/>
        </w:rPr>
        <w:t>(1</w:t>
      </w:r>
      <w:r w:rsidR="00AD25FF">
        <w:rPr>
          <w:sz w:val="24"/>
        </w:rPr>
        <w:t xml:space="preserve">, </w:t>
      </w:r>
      <w:ins w:id="164" w:author="William Adamiak" w:date="2015-04-06T22:38:00Z">
        <w:r w:rsidR="00FE2482">
          <w:rPr>
            <w:sz w:val="24"/>
          </w:rPr>
          <w:t>455</w:t>
        </w:r>
      </w:ins>
      <w:r w:rsidR="00AD3AAF">
        <w:rPr>
          <w:sz w:val="24"/>
        </w:rPr>
        <w:t xml:space="preserve">) = </w:t>
      </w:r>
      <w:ins w:id="165" w:author="William Adamiak" w:date="2015-04-06T22:44:00Z">
        <w:r w:rsidR="00FE2482">
          <w:rPr>
            <w:sz w:val="24"/>
          </w:rPr>
          <w:t>229.84</w:t>
        </w:r>
      </w:ins>
      <w:r w:rsidR="00AD3AAF">
        <w:rPr>
          <w:sz w:val="24"/>
        </w:rPr>
        <w:t xml:space="preserve">, </w:t>
      </w:r>
      <w:r w:rsidR="00AD3AAF">
        <w:rPr>
          <w:i/>
          <w:sz w:val="24"/>
        </w:rPr>
        <w:t xml:space="preserve">p </w:t>
      </w:r>
      <w:r w:rsidR="00AD3AAF">
        <w:rPr>
          <w:sz w:val="24"/>
        </w:rPr>
        <w:t xml:space="preserve">&lt; 2e-16 and pattern, </w:t>
      </w:r>
      <w:r w:rsidR="00AD3AAF">
        <w:rPr>
          <w:i/>
          <w:sz w:val="24"/>
        </w:rPr>
        <w:t xml:space="preserve">F </w:t>
      </w:r>
      <w:r w:rsidR="00AD3AAF">
        <w:rPr>
          <w:sz w:val="24"/>
        </w:rPr>
        <w:t>(1</w:t>
      </w:r>
      <w:r w:rsidR="00AD25FF">
        <w:rPr>
          <w:sz w:val="24"/>
        </w:rPr>
        <w:t>,</w:t>
      </w:r>
      <w:r w:rsidR="00522E8B">
        <w:rPr>
          <w:sz w:val="24"/>
        </w:rPr>
        <w:t xml:space="preserve"> </w:t>
      </w:r>
      <w:ins w:id="166" w:author="William Adamiak" w:date="2015-04-06T22:38:00Z">
        <w:r w:rsidR="00FE2482">
          <w:rPr>
            <w:sz w:val="24"/>
          </w:rPr>
          <w:t>455</w:t>
        </w:r>
      </w:ins>
      <w:r w:rsidR="00AD3AAF">
        <w:rPr>
          <w:sz w:val="24"/>
        </w:rPr>
        <w:t xml:space="preserve">) = </w:t>
      </w:r>
      <w:ins w:id="167" w:author="William Adamiak" w:date="2015-04-06T22:45:00Z">
        <w:r w:rsidR="00FE2482">
          <w:rPr>
            <w:sz w:val="24"/>
          </w:rPr>
          <w:t>10.55</w:t>
        </w:r>
      </w:ins>
      <w:r w:rsidR="00AD3AAF">
        <w:rPr>
          <w:sz w:val="24"/>
        </w:rPr>
        <w:t xml:space="preserve">, </w:t>
      </w:r>
      <w:r w:rsidR="00AD3AAF">
        <w:rPr>
          <w:i/>
          <w:sz w:val="24"/>
        </w:rPr>
        <w:t xml:space="preserve">p </w:t>
      </w:r>
      <w:r w:rsidR="00AD3AAF">
        <w:rPr>
          <w:sz w:val="24"/>
        </w:rPr>
        <w:t xml:space="preserve">= </w:t>
      </w:r>
      <w:ins w:id="168" w:author="William Adamiak" w:date="2015-04-06T22:45:00Z">
        <w:r w:rsidR="00FE2482">
          <w:rPr>
            <w:sz w:val="24"/>
          </w:rPr>
          <w:t>1.25e-3</w:t>
        </w:r>
      </w:ins>
      <w:ins w:id="169" w:author="Rick Gilmore" w:date="2015-04-06T12:46:00Z">
        <w:r w:rsidR="00F53302">
          <w:rPr>
            <w:sz w:val="24"/>
          </w:rPr>
          <w:t xml:space="preserve">, </w:t>
        </w:r>
      </w:ins>
      <w:ins w:id="170" w:author="Rick Gilmore" w:date="2015-04-06T12:47:00Z">
        <w:r w:rsidR="00F53302">
          <w:rPr>
            <w:sz w:val="24"/>
          </w:rPr>
          <w:t xml:space="preserve">and </w:t>
        </w:r>
      </w:ins>
      <w:ins w:id="171" w:author="William Adamiak" w:date="2015-04-06T22:45:00Z">
        <w:r w:rsidR="00FE2482">
          <w:rPr>
            <w:sz w:val="24"/>
          </w:rPr>
          <w:t xml:space="preserve">a </w:t>
        </w:r>
      </w:ins>
      <w:ins w:id="172" w:author="Rick Gilmore" w:date="2015-04-06T12:47:00Z">
        <w:r w:rsidR="00F53302">
          <w:rPr>
            <w:sz w:val="24"/>
          </w:rPr>
          <w:t xml:space="preserve">significant two-way interactions between </w:t>
        </w:r>
      </w:ins>
      <w:r w:rsidR="000E1BE6">
        <w:rPr>
          <w:sz w:val="24"/>
        </w:rPr>
        <w:t xml:space="preserve">pattern and </w:t>
      </w:r>
      <w:ins w:id="173" w:author="William Adamiak" w:date="2015-04-06T22:45:00Z">
        <w:r w:rsidR="00FE2482">
          <w:rPr>
            <w:sz w:val="24"/>
          </w:rPr>
          <w:t>coherence</w:t>
        </w:r>
      </w:ins>
      <w:r w:rsidR="000E1BE6">
        <w:rPr>
          <w:sz w:val="24"/>
        </w:rPr>
        <w:t xml:space="preserve">, </w:t>
      </w:r>
      <w:r w:rsidR="000E1BE6">
        <w:rPr>
          <w:i/>
          <w:sz w:val="24"/>
        </w:rPr>
        <w:t xml:space="preserve">F </w:t>
      </w:r>
      <w:r w:rsidR="000E1BE6">
        <w:rPr>
          <w:sz w:val="24"/>
        </w:rPr>
        <w:t>(1</w:t>
      </w:r>
      <w:r w:rsidR="00E32E48">
        <w:rPr>
          <w:sz w:val="24"/>
        </w:rPr>
        <w:t xml:space="preserve">, </w:t>
      </w:r>
      <w:ins w:id="174" w:author="William Adamiak" w:date="2015-04-06T23:45:00Z">
        <w:r w:rsidR="00AE009D">
          <w:rPr>
            <w:sz w:val="24"/>
          </w:rPr>
          <w:t>455</w:t>
        </w:r>
      </w:ins>
      <w:r w:rsidR="000E1BE6">
        <w:rPr>
          <w:sz w:val="24"/>
        </w:rPr>
        <w:t xml:space="preserve">) = 39.27, </w:t>
      </w:r>
      <w:r w:rsidR="000E1BE6">
        <w:rPr>
          <w:i/>
          <w:sz w:val="24"/>
        </w:rPr>
        <w:t xml:space="preserve">p </w:t>
      </w:r>
      <w:r w:rsidR="000E1BE6">
        <w:rPr>
          <w:sz w:val="24"/>
        </w:rPr>
        <w:t>= 3.85e-1</w:t>
      </w:r>
      <w:r w:rsidR="00B973C9">
        <w:rPr>
          <w:sz w:val="24"/>
        </w:rPr>
        <w:t>0</w:t>
      </w:r>
      <w:ins w:id="175" w:author="William Adamiak" w:date="2015-04-06T22:45:00Z">
        <w:r w:rsidR="00FE2482">
          <w:rPr>
            <w:sz w:val="24"/>
          </w:rPr>
          <w:t>.</w:t>
        </w:r>
      </w:ins>
      <w:r w:rsidR="000E1BE6">
        <w:rPr>
          <w:sz w:val="24"/>
        </w:rPr>
        <w:t xml:space="preserve"> The interaction between pattern and</w:t>
      </w:r>
      <w:ins w:id="176" w:author="William Adamiak" w:date="2015-04-06T22:46:00Z">
        <w:r w:rsidR="00FE2482">
          <w:rPr>
            <w:sz w:val="24"/>
          </w:rPr>
          <w:t xml:space="preserve"> coherence</w:t>
        </w:r>
      </w:ins>
      <w:r w:rsidR="000E1BE6">
        <w:rPr>
          <w:sz w:val="24"/>
        </w:rPr>
        <w:t xml:space="preserve"> can be visualized in Figure 4 as a </w:t>
      </w:r>
      <w:ins w:id="177" w:author="William Adamiak" w:date="2015-04-06T22:46:00Z">
        <w:r w:rsidR="00FE2482">
          <w:rPr>
            <w:sz w:val="24"/>
          </w:rPr>
          <w:t>steeper decrease</w:t>
        </w:r>
      </w:ins>
      <w:r w:rsidR="000E1BE6">
        <w:rPr>
          <w:sz w:val="24"/>
        </w:rPr>
        <w:t xml:space="preserve"> </w:t>
      </w:r>
      <w:ins w:id="178" w:author="Rick Gilmore" w:date="2015-04-06T12:53:00Z">
        <w:r w:rsidR="00F81CEF">
          <w:rPr>
            <w:sz w:val="24"/>
          </w:rPr>
          <w:t xml:space="preserve">in mean </w:t>
        </w:r>
      </w:ins>
      <w:r w:rsidR="000E1BE6">
        <w:rPr>
          <w:sz w:val="24"/>
        </w:rPr>
        <w:t xml:space="preserve">response times </w:t>
      </w:r>
      <w:ins w:id="179" w:author="Rick Gilmore" w:date="2015-04-06T12:49:00Z">
        <w:r w:rsidR="003B0A0A">
          <w:rPr>
            <w:sz w:val="24"/>
          </w:rPr>
          <w:t xml:space="preserve">to </w:t>
        </w:r>
      </w:ins>
      <w:r w:rsidR="000E1BE6">
        <w:rPr>
          <w:sz w:val="24"/>
        </w:rPr>
        <w:t xml:space="preserve">radial flow than </w:t>
      </w:r>
      <w:ins w:id="180" w:author="Rick Gilmore" w:date="2015-04-06T12:49:00Z">
        <w:r w:rsidR="003B0A0A">
          <w:rPr>
            <w:sz w:val="24"/>
          </w:rPr>
          <w:t xml:space="preserve">to </w:t>
        </w:r>
      </w:ins>
      <w:r w:rsidR="000E1BE6">
        <w:rPr>
          <w:sz w:val="24"/>
        </w:rPr>
        <w:t>translational flow</w:t>
      </w:r>
      <w:ins w:id="181" w:author="Rick Gilmore" w:date="2015-04-06T12:49:00Z">
        <w:r w:rsidR="003B0A0A">
          <w:rPr>
            <w:sz w:val="24"/>
          </w:rPr>
          <w:t xml:space="preserve"> patterns</w:t>
        </w:r>
      </w:ins>
      <w:ins w:id="182" w:author="William Adamiak" w:date="2015-04-06T22:46:00Z">
        <w:r w:rsidR="00FE2482">
          <w:rPr>
            <w:sz w:val="24"/>
          </w:rPr>
          <w:t xml:space="preserve"> as coherence level </w:t>
        </w:r>
      </w:ins>
      <w:ins w:id="183" w:author="Rick Gilmore" w:date="2015-04-08T11:24:00Z">
        <w:r w:rsidR="002B6348">
          <w:rPr>
            <w:sz w:val="24"/>
          </w:rPr>
          <w:t>increase</w:t>
        </w:r>
        <w:r w:rsidR="00D64B94">
          <w:rPr>
            <w:sz w:val="24"/>
          </w:rPr>
          <w:t>s</w:t>
        </w:r>
      </w:ins>
      <w:r w:rsidR="000E1BE6">
        <w:rPr>
          <w:sz w:val="24"/>
        </w:rPr>
        <w:t xml:space="preserve">. </w:t>
      </w:r>
    </w:p>
    <w:p w14:paraId="4ABBCAD6" w14:textId="05680F57" w:rsidR="006207BB" w:rsidRDefault="0095793F" w:rsidP="006207BB">
      <w:pPr>
        <w:rPr>
          <w:sz w:val="24"/>
        </w:rPr>
      </w:pPr>
      <w:r>
        <w:rPr>
          <w:sz w:val="24"/>
        </w:rPr>
        <w:t xml:space="preserve">The means, standard errors, and medians of the total percent correct data are shown in Table 2. Individual success rates of the 30 participants by pattern, coherence, and speed are </w:t>
      </w:r>
      <w:r w:rsidR="006F25D8">
        <w:rPr>
          <w:sz w:val="24"/>
        </w:rPr>
        <w:t>graphed</w:t>
      </w:r>
      <w:r>
        <w:rPr>
          <w:sz w:val="24"/>
        </w:rPr>
        <w:t xml:space="preserve"> in Figure </w:t>
      </w:r>
      <w:r w:rsidR="00686DBC">
        <w:rPr>
          <w:sz w:val="24"/>
        </w:rPr>
        <w:t>3.</w:t>
      </w:r>
      <w:ins w:id="184" w:author="William Adamiak" w:date="2015-04-06T22:55:00Z">
        <w:r w:rsidR="00CB5FAB">
          <w:rPr>
            <w:sz w:val="24"/>
          </w:rPr>
          <w:t xml:space="preserve"> </w:t>
        </w:r>
      </w:ins>
      <w:ins w:id="185" w:author="Rick Gilmore" w:date="2015-04-08T11:25:00Z">
        <w:r w:rsidR="00D64B94">
          <w:rPr>
            <w:sz w:val="24"/>
          </w:rPr>
          <w:t xml:space="preserve"> </w:t>
        </w:r>
      </w:ins>
      <w:r w:rsidR="006F25D8">
        <w:rPr>
          <w:sz w:val="24"/>
        </w:rPr>
        <w:t xml:space="preserve">Repeated measures ANOVA tests were performed on the percent correct data in the same fashion as for response time. </w:t>
      </w:r>
      <w:r w:rsidR="00686DBC">
        <w:rPr>
          <w:sz w:val="24"/>
        </w:rPr>
        <w:t xml:space="preserve">There </w:t>
      </w:r>
      <w:ins w:id="186" w:author="Rick Gilmore" w:date="2015-04-06T12:54:00Z">
        <w:r w:rsidR="002337B9">
          <w:rPr>
            <w:sz w:val="24"/>
          </w:rPr>
          <w:t xml:space="preserve">were </w:t>
        </w:r>
      </w:ins>
      <w:r w:rsidR="00686DBC">
        <w:rPr>
          <w:sz w:val="24"/>
        </w:rPr>
        <w:t>main effect</w:t>
      </w:r>
      <w:ins w:id="187" w:author="Rick Gilmore" w:date="2015-04-06T12:54:00Z">
        <w:r w:rsidR="002337B9">
          <w:rPr>
            <w:sz w:val="24"/>
          </w:rPr>
          <w:t>s</w:t>
        </w:r>
      </w:ins>
      <w:r w:rsidR="00686DBC">
        <w:rPr>
          <w:sz w:val="24"/>
        </w:rPr>
        <w:t xml:space="preserve"> of coherence </w:t>
      </w:r>
      <w:r w:rsidR="00686DBC">
        <w:rPr>
          <w:i/>
          <w:sz w:val="24"/>
        </w:rPr>
        <w:t xml:space="preserve">F </w:t>
      </w:r>
      <w:r w:rsidR="00686DBC">
        <w:rPr>
          <w:sz w:val="24"/>
        </w:rPr>
        <w:t xml:space="preserve">(1,471) = 423.42, </w:t>
      </w:r>
      <w:r w:rsidR="00686DBC">
        <w:rPr>
          <w:i/>
          <w:sz w:val="24"/>
        </w:rPr>
        <w:t>p</w:t>
      </w:r>
      <w:r w:rsidR="00686DBC">
        <w:rPr>
          <w:sz w:val="24"/>
        </w:rPr>
        <w:t xml:space="preserve"> &lt; 2e-16</w:t>
      </w:r>
      <w:ins w:id="188" w:author="Rick Gilmore" w:date="2015-04-06T12:54:00Z">
        <w:r w:rsidR="002337B9">
          <w:rPr>
            <w:sz w:val="24"/>
          </w:rPr>
          <w:t xml:space="preserve"> and pattern </w:t>
        </w:r>
        <w:r w:rsidR="002337B9">
          <w:rPr>
            <w:i/>
            <w:sz w:val="24"/>
          </w:rPr>
          <w:t xml:space="preserve">F </w:t>
        </w:r>
        <w:r w:rsidR="002337B9">
          <w:rPr>
            <w:sz w:val="24"/>
          </w:rPr>
          <w:t xml:space="preserve">(1, 471) = 9.94, </w:t>
        </w:r>
        <w:r w:rsidR="002337B9">
          <w:rPr>
            <w:i/>
            <w:sz w:val="24"/>
          </w:rPr>
          <w:t>p</w:t>
        </w:r>
        <w:r w:rsidR="002337B9">
          <w:rPr>
            <w:sz w:val="24"/>
          </w:rPr>
          <w:t xml:space="preserve"> = 1.72e-3</w:t>
        </w:r>
      </w:ins>
      <w:ins w:id="189" w:author="Rick Gilmore" w:date="2015-04-06T12:55:00Z">
        <w:r w:rsidR="003F4D0A">
          <w:rPr>
            <w:sz w:val="24"/>
          </w:rPr>
          <w:t xml:space="preserve">, and a pattern by coherence interaction </w:t>
        </w:r>
        <w:r w:rsidR="003F4D0A">
          <w:rPr>
            <w:i/>
            <w:sz w:val="24"/>
          </w:rPr>
          <w:t>F</w:t>
        </w:r>
        <w:r w:rsidR="003F4D0A">
          <w:rPr>
            <w:sz w:val="24"/>
          </w:rPr>
          <w:t xml:space="preserve"> (1, 471) = 19.48, </w:t>
        </w:r>
        <w:r w:rsidR="003F4D0A">
          <w:rPr>
            <w:i/>
            <w:sz w:val="24"/>
          </w:rPr>
          <w:t>p</w:t>
        </w:r>
        <w:r w:rsidR="003F4D0A">
          <w:rPr>
            <w:sz w:val="24"/>
          </w:rPr>
          <w:t xml:space="preserve"> = 1.26e-5.</w:t>
        </w:r>
      </w:ins>
      <w:r w:rsidR="00686DBC">
        <w:rPr>
          <w:sz w:val="24"/>
        </w:rPr>
        <w:t xml:space="preserve"> </w:t>
      </w:r>
      <w:ins w:id="190" w:author="Rick Gilmore" w:date="2015-04-06T13:09:00Z">
        <w:r w:rsidR="007660C6">
          <w:rPr>
            <w:sz w:val="24"/>
          </w:rPr>
          <w:t xml:space="preserve"> </w:t>
        </w:r>
      </w:ins>
      <w:r w:rsidR="003F4D0A">
        <w:rPr>
          <w:sz w:val="24"/>
        </w:rPr>
        <w:t xml:space="preserve">At low coherence levels (0.05) participants were more successful at </w:t>
      </w:r>
      <w:ins w:id="191" w:author="Rick Gilmore" w:date="2015-04-06T12:56:00Z">
        <w:r w:rsidR="007C26B7">
          <w:rPr>
            <w:sz w:val="24"/>
          </w:rPr>
          <w:t>detecting</w:t>
        </w:r>
      </w:ins>
      <w:r w:rsidR="003F4D0A">
        <w:rPr>
          <w:sz w:val="24"/>
        </w:rPr>
        <w:t xml:space="preserve"> linear flow (</w:t>
      </w:r>
      <w:r w:rsidR="003F4D0A">
        <w:rPr>
          <w:i/>
          <w:sz w:val="24"/>
        </w:rPr>
        <w:t>M =</w:t>
      </w:r>
      <w:r w:rsidR="003F4D0A">
        <w:rPr>
          <w:sz w:val="24"/>
        </w:rPr>
        <w:t xml:space="preserve"> 0.54) than radial flow (</w:t>
      </w:r>
      <w:r w:rsidR="003F4D0A">
        <w:rPr>
          <w:i/>
          <w:sz w:val="24"/>
        </w:rPr>
        <w:t>M=</w:t>
      </w:r>
      <w:r w:rsidR="003F4D0A">
        <w:rPr>
          <w:sz w:val="24"/>
        </w:rPr>
        <w:t>0.49)</w:t>
      </w:r>
      <w:ins w:id="192" w:author="Rick Gilmore" w:date="2015-04-06T12:56:00Z">
        <w:r w:rsidR="007C26B7">
          <w:rPr>
            <w:sz w:val="24"/>
          </w:rPr>
          <w:t xml:space="preserve"> patterns</w:t>
        </w:r>
      </w:ins>
      <w:ins w:id="193" w:author="William Adamiak" w:date="2015-04-06T22:59:00Z">
        <w:r w:rsidR="00D2184A">
          <w:rPr>
            <w:sz w:val="24"/>
          </w:rPr>
          <w:t xml:space="preserve">. As </w:t>
        </w:r>
        <w:r w:rsidR="00D2184A">
          <w:rPr>
            <w:sz w:val="24"/>
          </w:rPr>
          <w:lastRenderedPageBreak/>
          <w:t>coherence levels increased, participants showed a steeper rate of improvement at identifying radial than linear flow.</w:t>
        </w:r>
      </w:ins>
      <w:ins w:id="194" w:author="Rick Gilmore" w:date="2015-04-06T12:56:00Z">
        <w:r w:rsidR="003F4D0A">
          <w:rPr>
            <w:sz w:val="24"/>
          </w:rPr>
          <w:t xml:space="preserve"> </w:t>
        </w:r>
      </w:ins>
      <w:ins w:id="195" w:author="William Adamiak" w:date="2015-04-06T23:01:00Z">
        <w:r w:rsidR="00D2184A">
          <w:rPr>
            <w:sz w:val="24"/>
          </w:rPr>
          <w:t>A</w:t>
        </w:r>
      </w:ins>
      <w:r w:rsidR="007C26B7">
        <w:rPr>
          <w:sz w:val="24"/>
        </w:rPr>
        <w:t>t high coherence levels (0.20), participants were more successful at identifying radial (</w:t>
      </w:r>
      <w:r w:rsidR="007C26B7">
        <w:rPr>
          <w:i/>
          <w:sz w:val="24"/>
        </w:rPr>
        <w:t>M</w:t>
      </w:r>
      <w:r w:rsidR="007C26B7">
        <w:rPr>
          <w:sz w:val="24"/>
        </w:rPr>
        <w:t>=0.96) than translational (</w:t>
      </w:r>
      <w:r w:rsidR="007C26B7">
        <w:rPr>
          <w:i/>
          <w:sz w:val="24"/>
        </w:rPr>
        <w:t>M</w:t>
      </w:r>
      <w:r w:rsidR="007C26B7">
        <w:rPr>
          <w:sz w:val="24"/>
        </w:rPr>
        <w:t>=0.86)</w:t>
      </w:r>
      <w:ins w:id="196" w:author="Rick Gilmore" w:date="2015-04-06T12:56:00Z">
        <w:r w:rsidR="007C26B7">
          <w:rPr>
            <w:sz w:val="24"/>
          </w:rPr>
          <w:t xml:space="preserve"> patterns</w:t>
        </w:r>
      </w:ins>
      <w:r w:rsidR="007C26B7">
        <w:rPr>
          <w:sz w:val="24"/>
        </w:rPr>
        <w:t>. This interaction effect can be summarized as an increased sensitivity to radial flow patterns compared to linear flow patterns, at high coherence levels.</w:t>
      </w:r>
      <w:ins w:id="197" w:author="Rick Gilmore" w:date="2015-04-06T12:57:00Z">
        <w:r w:rsidR="007C26B7">
          <w:rPr>
            <w:sz w:val="24"/>
          </w:rPr>
          <w:t xml:space="preserve"> </w:t>
        </w:r>
      </w:ins>
    </w:p>
    <w:p w14:paraId="2161426B" w14:textId="77777777" w:rsidR="006207BB" w:rsidRDefault="006207BB">
      <w:pPr>
        <w:tabs>
          <w:tab w:val="clear" w:pos="720"/>
        </w:tabs>
        <w:suppressAutoHyphens w:val="0"/>
        <w:spacing w:line="240" w:lineRule="auto"/>
        <w:ind w:firstLine="0"/>
        <w:rPr>
          <w:sz w:val="24"/>
        </w:rPr>
      </w:pPr>
      <w:r>
        <w:rPr>
          <w:sz w:val="24"/>
        </w:rPr>
        <w:br w:type="page"/>
      </w:r>
    </w:p>
    <w:p w14:paraId="2B3DD212" w14:textId="77777777" w:rsidR="006207BB" w:rsidRPr="00A42700" w:rsidRDefault="006207BB" w:rsidP="006207BB">
      <w:pPr>
        <w:rPr>
          <w:sz w:val="24"/>
        </w:rPr>
      </w:pPr>
    </w:p>
    <w:p w14:paraId="7DB0D626" w14:textId="77777777" w:rsidR="00B94254" w:rsidRPr="00A42700" w:rsidRDefault="00B94254" w:rsidP="00B94254">
      <w:pPr>
        <w:pStyle w:val="Heading1"/>
        <w:rPr>
          <w:sz w:val="24"/>
          <w:szCs w:val="24"/>
        </w:rPr>
      </w:pPr>
      <w:bookmarkStart w:id="198" w:name="_Toc180479579"/>
      <w:r w:rsidRPr="00A42700">
        <w:rPr>
          <w:sz w:val="24"/>
          <w:szCs w:val="24"/>
        </w:rPr>
        <w:br/>
      </w:r>
      <w:r w:rsidRPr="00A42700">
        <w:rPr>
          <w:sz w:val="24"/>
          <w:szCs w:val="24"/>
        </w:rPr>
        <w:br/>
      </w:r>
      <w:bookmarkStart w:id="199" w:name="_Toc415588391"/>
      <w:bookmarkEnd w:id="198"/>
      <w:r w:rsidR="00E82D04">
        <w:rPr>
          <w:sz w:val="24"/>
          <w:szCs w:val="24"/>
        </w:rPr>
        <w:t>Discussion</w:t>
      </w:r>
      <w:bookmarkEnd w:id="199"/>
    </w:p>
    <w:p w14:paraId="0414794D" w14:textId="741DA1A1" w:rsidR="009600DC" w:rsidRDefault="00E32E48" w:rsidP="009600DC">
      <w:pPr>
        <w:pStyle w:val="Style1"/>
        <w:rPr>
          <w:rStyle w:val="HeadingNumber"/>
          <w:color w:val="auto"/>
          <w:sz w:val="24"/>
        </w:rPr>
      </w:pPr>
      <w:bookmarkStart w:id="200" w:name="_Toc180479581"/>
      <w:r>
        <w:rPr>
          <w:rStyle w:val="HeadingNumber"/>
          <w:color w:val="auto"/>
          <w:sz w:val="24"/>
        </w:rPr>
        <w:tab/>
      </w:r>
      <w:ins w:id="201" w:author="Rick Gilmore" w:date="2015-04-06T12:59:00Z">
        <w:r w:rsidR="00E23D86">
          <w:rPr>
            <w:rStyle w:val="HeadingNumber"/>
            <w:color w:val="auto"/>
            <w:sz w:val="24"/>
          </w:rPr>
          <w:t>O</w:t>
        </w:r>
      </w:ins>
      <w:r w:rsidRPr="009600DC">
        <w:rPr>
          <w:rStyle w:val="HeadingNumber"/>
          <w:color w:val="auto"/>
          <w:sz w:val="24"/>
        </w:rPr>
        <w:t>ptic flow pattern</w:t>
      </w:r>
      <w:ins w:id="202" w:author="Rick Gilmore" w:date="2015-04-06T12:59:00Z">
        <w:r w:rsidR="00E23D86">
          <w:rPr>
            <w:rStyle w:val="HeadingNumber"/>
            <w:color w:val="auto"/>
            <w:sz w:val="24"/>
          </w:rPr>
          <w:t>s and speeds influenced adult observers' abilities to detect</w:t>
        </w:r>
      </w:ins>
      <w:r w:rsidRPr="009600DC">
        <w:rPr>
          <w:rStyle w:val="HeadingNumber"/>
          <w:color w:val="auto"/>
          <w:sz w:val="24"/>
        </w:rPr>
        <w:t xml:space="preserve"> cohere</w:t>
      </w:r>
      <w:ins w:id="203" w:author="Rick Gilmore" w:date="2015-04-06T12:59:00Z">
        <w:r w:rsidR="00E23D86">
          <w:rPr>
            <w:rStyle w:val="HeadingNumber"/>
            <w:color w:val="auto"/>
            <w:sz w:val="24"/>
          </w:rPr>
          <w:t>nt motion</w:t>
        </w:r>
      </w:ins>
      <w:r w:rsidRPr="009600DC">
        <w:rPr>
          <w:rStyle w:val="HeadingNumber"/>
          <w:color w:val="auto"/>
          <w:sz w:val="24"/>
        </w:rPr>
        <w:t xml:space="preserve"> </w:t>
      </w:r>
      <w:ins w:id="204" w:author="Rick Gilmore" w:date="2015-04-06T12:59:00Z">
        <w:r w:rsidR="009137C5">
          <w:rPr>
            <w:rStyle w:val="HeadingNumber"/>
            <w:color w:val="auto"/>
            <w:sz w:val="24"/>
          </w:rPr>
          <w:t xml:space="preserve">relative to noise. </w:t>
        </w:r>
      </w:ins>
      <w:r w:rsidR="00A41F96" w:rsidRPr="009600DC">
        <w:rPr>
          <w:rStyle w:val="HeadingNumber"/>
          <w:color w:val="auto"/>
          <w:sz w:val="24"/>
        </w:rPr>
        <w:t xml:space="preserve">Participants </w:t>
      </w:r>
      <w:ins w:id="205" w:author="Rick Gilmore" w:date="2015-04-06T13:10:00Z">
        <w:r w:rsidR="003E3216">
          <w:rPr>
            <w:rStyle w:val="HeadingNumber"/>
            <w:color w:val="auto"/>
            <w:sz w:val="24"/>
          </w:rPr>
          <w:t xml:space="preserve">were faster to detect coherent </w:t>
        </w:r>
      </w:ins>
      <w:ins w:id="206" w:author="Rick Gilmore" w:date="2015-04-06T13:11:00Z">
        <w:r w:rsidR="007C1140">
          <w:rPr>
            <w:rStyle w:val="HeadingNumber"/>
            <w:color w:val="auto"/>
            <w:sz w:val="24"/>
          </w:rPr>
          <w:t xml:space="preserve">radial </w:t>
        </w:r>
      </w:ins>
      <w:ins w:id="207" w:author="Rick Gilmore" w:date="2015-04-06T13:10:00Z">
        <w:r w:rsidR="003E3216">
          <w:rPr>
            <w:rStyle w:val="HeadingNumber"/>
            <w:color w:val="auto"/>
            <w:sz w:val="24"/>
          </w:rPr>
          <w:t>flow</w:t>
        </w:r>
      </w:ins>
      <w:r w:rsidR="00A41F96" w:rsidRPr="009600DC">
        <w:rPr>
          <w:rStyle w:val="HeadingNumber"/>
          <w:color w:val="auto"/>
          <w:sz w:val="24"/>
        </w:rPr>
        <w:t xml:space="preserve">. A shorter response time indicates </w:t>
      </w:r>
      <w:r w:rsidR="00902BF3" w:rsidRPr="009600DC">
        <w:rPr>
          <w:rStyle w:val="HeadingNumber"/>
          <w:color w:val="auto"/>
          <w:sz w:val="24"/>
        </w:rPr>
        <w:t xml:space="preserve">an easier time discerning between </w:t>
      </w:r>
      <w:ins w:id="208" w:author="Rick Gilmore" w:date="2015-04-08T11:27:00Z">
        <w:r w:rsidR="00597CFD">
          <w:rPr>
            <w:rStyle w:val="HeadingNumber"/>
            <w:color w:val="auto"/>
            <w:sz w:val="24"/>
          </w:rPr>
          <w:t xml:space="preserve">coherent </w:t>
        </w:r>
      </w:ins>
      <w:ins w:id="209" w:author="William Adamiak" w:date="2015-04-07T14:53:00Z">
        <w:r w:rsidR="00440C39">
          <w:rPr>
            <w:rStyle w:val="HeadingNumber"/>
            <w:color w:val="auto"/>
            <w:sz w:val="24"/>
          </w:rPr>
          <w:t>global motion</w:t>
        </w:r>
      </w:ins>
      <w:r w:rsidR="00902BF3" w:rsidRPr="009600DC">
        <w:rPr>
          <w:rStyle w:val="HeadingNumber"/>
          <w:color w:val="auto"/>
          <w:sz w:val="24"/>
        </w:rPr>
        <w:t xml:space="preserve"> and random dot motion. Percent correct data </w:t>
      </w:r>
      <w:r w:rsidR="00992C1A">
        <w:rPr>
          <w:rStyle w:val="HeadingNumber"/>
          <w:color w:val="auto"/>
          <w:sz w:val="24"/>
        </w:rPr>
        <w:t>offered parallel support to the response time</w:t>
      </w:r>
      <w:r w:rsidR="00DD2E46">
        <w:rPr>
          <w:rStyle w:val="HeadingNumber"/>
          <w:color w:val="auto"/>
          <w:sz w:val="24"/>
        </w:rPr>
        <w:t xml:space="preserve"> data</w:t>
      </w:r>
      <w:ins w:id="210" w:author="Rick Gilmore" w:date="2015-04-06T13:12:00Z">
        <w:r w:rsidR="008A7627">
          <w:rPr>
            <w:rStyle w:val="HeadingNumber"/>
            <w:color w:val="auto"/>
            <w:sz w:val="24"/>
          </w:rPr>
          <w:t xml:space="preserve">. </w:t>
        </w:r>
      </w:ins>
      <w:r w:rsidR="00902BF3" w:rsidRPr="009600DC">
        <w:rPr>
          <w:rStyle w:val="HeadingNumber"/>
          <w:color w:val="auto"/>
          <w:sz w:val="24"/>
        </w:rPr>
        <w:t xml:space="preserve">Percent correct data analysis showed </w:t>
      </w:r>
      <w:r w:rsidR="00DD2E46">
        <w:rPr>
          <w:rStyle w:val="HeadingNumber"/>
          <w:color w:val="auto"/>
          <w:sz w:val="24"/>
        </w:rPr>
        <w:t>similar effects of</w:t>
      </w:r>
      <w:r w:rsidR="00902BF3" w:rsidRPr="009600DC">
        <w:rPr>
          <w:rStyle w:val="HeadingNumber"/>
          <w:color w:val="auto"/>
          <w:sz w:val="24"/>
        </w:rPr>
        <w:t xml:space="preserve"> coherence level </w:t>
      </w:r>
      <w:r w:rsidR="003A6791" w:rsidRPr="009600DC">
        <w:rPr>
          <w:rStyle w:val="HeadingNumber"/>
          <w:color w:val="auto"/>
          <w:sz w:val="24"/>
        </w:rPr>
        <w:t>and pattern type. Participants were more accurate in their identifications of global motion patterns for radial than translational</w:t>
      </w:r>
      <w:ins w:id="211" w:author="Rick Gilmore" w:date="2015-04-06T13:15:00Z">
        <w:r w:rsidR="005916CF">
          <w:rPr>
            <w:rStyle w:val="HeadingNumber"/>
            <w:color w:val="auto"/>
            <w:sz w:val="24"/>
          </w:rPr>
          <w:t xml:space="preserve"> flow</w:t>
        </w:r>
      </w:ins>
      <w:r w:rsidR="003A6791" w:rsidRPr="009600DC">
        <w:rPr>
          <w:rStyle w:val="HeadingNumber"/>
          <w:color w:val="auto"/>
          <w:sz w:val="24"/>
        </w:rPr>
        <w:t xml:space="preserve">. No </w:t>
      </w:r>
      <w:ins w:id="212" w:author="Rick Gilmore" w:date="2015-04-06T13:16:00Z">
        <w:r w:rsidR="005916CF">
          <w:rPr>
            <w:rStyle w:val="HeadingNumber"/>
            <w:color w:val="auto"/>
            <w:sz w:val="24"/>
          </w:rPr>
          <w:t xml:space="preserve">main </w:t>
        </w:r>
      </w:ins>
      <w:r w:rsidR="003A6791" w:rsidRPr="009600DC">
        <w:rPr>
          <w:rStyle w:val="HeadingNumber"/>
          <w:color w:val="auto"/>
          <w:sz w:val="24"/>
        </w:rPr>
        <w:t xml:space="preserve">effect of speed was seen in either response time or percent correct data. </w:t>
      </w:r>
      <w:r w:rsidR="00124ACB" w:rsidRPr="009600DC">
        <w:rPr>
          <w:rStyle w:val="HeadingNumber"/>
          <w:color w:val="auto"/>
          <w:sz w:val="24"/>
        </w:rPr>
        <w:t xml:space="preserve">This result indicates that </w:t>
      </w:r>
      <w:ins w:id="213" w:author="William Adamiak" w:date="2015-04-07T14:54:00Z">
        <w:r w:rsidR="00440C39">
          <w:rPr>
            <w:rStyle w:val="HeadingNumber"/>
            <w:color w:val="auto"/>
            <w:sz w:val="24"/>
          </w:rPr>
          <w:t>adults</w:t>
        </w:r>
      </w:ins>
      <w:r w:rsidR="00124ACB" w:rsidRPr="009600DC">
        <w:rPr>
          <w:rStyle w:val="HeadingNumber"/>
          <w:color w:val="auto"/>
          <w:sz w:val="24"/>
        </w:rPr>
        <w:t xml:space="preserve"> are just as adept at identifying optic flow patterns at low speeds, 2 deg/s, as they are at high speeds, 8 deg/s</w:t>
      </w:r>
      <w:ins w:id="214" w:author="Rick Gilmore" w:date="2015-04-08T11:27:00Z">
        <w:r w:rsidR="00E56AC0">
          <w:rPr>
            <w:rStyle w:val="HeadingNumber"/>
            <w:color w:val="auto"/>
            <w:sz w:val="24"/>
          </w:rPr>
          <w:t xml:space="preserve"> under these </w:t>
        </w:r>
        <w:proofErr w:type="spellStart"/>
        <w:r w:rsidR="00E56AC0">
          <w:rPr>
            <w:rStyle w:val="HeadingNumber"/>
            <w:color w:val="auto"/>
            <w:sz w:val="24"/>
          </w:rPr>
          <w:t>unspeeded</w:t>
        </w:r>
        <w:proofErr w:type="spellEnd"/>
        <w:r w:rsidR="00E56AC0">
          <w:rPr>
            <w:rStyle w:val="HeadingNumber"/>
            <w:color w:val="auto"/>
            <w:sz w:val="24"/>
          </w:rPr>
          <w:t xml:space="preserve"> testing conditions.</w:t>
        </w:r>
      </w:ins>
    </w:p>
    <w:p w14:paraId="207E3E70" w14:textId="4C76EBEC" w:rsidR="006207BB" w:rsidRPr="009600DC" w:rsidRDefault="006207BB" w:rsidP="009600DC">
      <w:pPr>
        <w:pStyle w:val="Style1"/>
      </w:pPr>
      <w:r>
        <w:tab/>
      </w:r>
      <w:r w:rsidRPr="006207BB">
        <w:t xml:space="preserve">The strong main effect of coherence level on response time and percent correct </w:t>
      </w:r>
      <w:ins w:id="215" w:author="Rick Gilmore" w:date="2015-04-06T13:20:00Z">
        <w:r w:rsidR="0075170E">
          <w:t>confirms prior</w:t>
        </w:r>
      </w:ins>
      <w:r w:rsidRPr="006207BB">
        <w:t xml:space="preserve"> predic</w:t>
      </w:r>
      <w:ins w:id="216" w:author="Rick Gilmore" w:date="2015-04-06T13:20:00Z">
        <w:r w:rsidR="0075170E">
          <w:t>tions</w:t>
        </w:r>
      </w:ins>
      <w:r w:rsidRPr="006207BB">
        <w:t xml:space="preserve">. The coherence level variable represents the percentage of dots in the display that are moving coherently. At the .05 coherence level, 95% of the dots in the display are still exhibiting random motion. The experimental data supports the logical assumption that it would be easier to detect optic flow patterns when a higher percentage of the display is exhibiting the pattern. The main effects of pattern type </w:t>
      </w:r>
      <w:ins w:id="217" w:author="Rick Gilmore" w:date="2015-04-06T13:21:00Z">
        <w:r w:rsidR="002F4627">
          <w:t xml:space="preserve">supported </w:t>
        </w:r>
      </w:ins>
      <w:r w:rsidRPr="006207BB">
        <w:t xml:space="preserve">findings </w:t>
      </w:r>
      <w:ins w:id="218" w:author="Rick Gilmore" w:date="2015-04-06T13:22:00Z">
        <w:r w:rsidR="002F4627">
          <w:t>from a prior EEG study</w:t>
        </w:r>
        <w:r w:rsidR="00CD7541">
          <w:t xml:space="preserve"> (</w:t>
        </w:r>
      </w:ins>
      <w:proofErr w:type="spellStart"/>
      <w:r w:rsidRPr="006207BB">
        <w:t>Fesi</w:t>
      </w:r>
      <w:proofErr w:type="spellEnd"/>
      <w:r w:rsidRPr="006207BB">
        <w:t xml:space="preserve"> et al. 2014)</w:t>
      </w:r>
      <w:ins w:id="219" w:author="Rick Gilmore" w:date="2015-04-06T13:22:00Z">
        <w:r w:rsidR="00CD7541">
          <w:t xml:space="preserve">. </w:t>
        </w:r>
        <w:proofErr w:type="spellStart"/>
        <w:r w:rsidR="00CD7541">
          <w:t>Fesi</w:t>
        </w:r>
        <w:proofErr w:type="spellEnd"/>
        <w:r w:rsidR="00CD7541">
          <w:t xml:space="preserve"> and colleagues found</w:t>
        </w:r>
      </w:ins>
      <w:r w:rsidRPr="006207BB">
        <w:t xml:space="preserve"> that radial global motion elicited stronger SSVEP</w:t>
      </w:r>
      <w:ins w:id="220" w:author="William Adamiak" w:date="2015-04-06T23:47:00Z">
        <w:r w:rsidR="00AE009D">
          <w:t>s</w:t>
        </w:r>
      </w:ins>
      <w:r w:rsidRPr="006207BB">
        <w:t xml:space="preserve"> </w:t>
      </w:r>
      <w:ins w:id="221" w:author="Rick Gilmore" w:date="2015-04-06T13:22:00Z">
        <w:r w:rsidR="00CD7541">
          <w:t xml:space="preserve">than linear motion </w:t>
        </w:r>
      </w:ins>
      <w:r w:rsidRPr="006207BB">
        <w:t>responses in adults. Th</w:t>
      </w:r>
      <w:ins w:id="222" w:author="William Adamiak" w:date="2015-04-07T14:58:00Z">
        <w:r w:rsidR="00D07B27">
          <w:t>e results of the current study</w:t>
        </w:r>
      </w:ins>
      <w:r w:rsidRPr="006207BB">
        <w:t xml:space="preserve"> provide evidence that human </w:t>
      </w:r>
      <w:r w:rsidRPr="006207BB">
        <w:lastRenderedPageBreak/>
        <w:t xml:space="preserve">behavior </w:t>
      </w:r>
      <w:r w:rsidR="00992C1A">
        <w:t>in identifying different optic flow patterns varies</w:t>
      </w:r>
      <w:r w:rsidRPr="006207BB">
        <w:t xml:space="preserve"> </w:t>
      </w:r>
      <w:ins w:id="223" w:author="Rick Gilmore" w:date="2015-04-06T13:23:00Z">
        <w:r w:rsidR="00B330F8">
          <w:t>in ways similar to</w:t>
        </w:r>
      </w:ins>
      <w:r w:rsidR="00992C1A">
        <w:t xml:space="preserve"> </w:t>
      </w:r>
      <w:ins w:id="224" w:author="Rick Gilmore" w:date="2015-04-06T13:23:00Z">
        <w:r w:rsidR="00B330F8">
          <w:t>brain</w:t>
        </w:r>
      </w:ins>
      <w:r w:rsidR="00992C1A">
        <w:t xml:space="preserve"> responses</w:t>
      </w:r>
      <w:r w:rsidRPr="006207BB">
        <w:t xml:space="preserve">. </w:t>
      </w:r>
      <w:ins w:id="225" w:author="Rick Gilmore" w:date="2015-04-06T13:23:00Z">
        <w:r w:rsidR="00B330F8">
          <w:t xml:space="preserve">On the other hand, </w:t>
        </w:r>
        <w:proofErr w:type="spellStart"/>
        <w:r w:rsidR="00B330F8">
          <w:t>Fesi</w:t>
        </w:r>
        <w:proofErr w:type="spellEnd"/>
        <w:r w:rsidR="00B330F8">
          <w:t xml:space="preserve"> (2014) found </w:t>
        </w:r>
        <w:r w:rsidR="00B330F8" w:rsidRPr="006207BB">
          <w:t>an effect of speed</w:t>
        </w:r>
        <w:r w:rsidR="00B330F8">
          <w:t xml:space="preserve">, which was </w:t>
        </w:r>
      </w:ins>
      <w:r w:rsidRPr="006207BB">
        <w:t xml:space="preserve">not seen in this experiment.  </w:t>
      </w:r>
    </w:p>
    <w:p w14:paraId="262E22C2" w14:textId="667F79DE" w:rsidR="00124ACB" w:rsidRDefault="002C193A" w:rsidP="00124ACB">
      <w:pPr>
        <w:rPr>
          <w:sz w:val="24"/>
        </w:rPr>
      </w:pPr>
      <w:ins w:id="226" w:author="William Adamiak" w:date="2015-04-06T23:49:00Z">
        <w:r>
          <w:rPr>
            <w:sz w:val="24"/>
          </w:rPr>
          <w:t>I</w:t>
        </w:r>
      </w:ins>
      <w:r w:rsidR="00054CF6">
        <w:rPr>
          <w:sz w:val="24"/>
        </w:rPr>
        <w:t>n</w:t>
      </w:r>
      <w:r w:rsidR="005D5347">
        <w:rPr>
          <w:sz w:val="24"/>
        </w:rPr>
        <w:t>teracti</w:t>
      </w:r>
      <w:ins w:id="227" w:author="William Adamiak" w:date="2015-04-06T23:48:00Z">
        <w:r>
          <w:rPr>
            <w:sz w:val="24"/>
          </w:rPr>
          <w:t>o</w:t>
        </w:r>
      </w:ins>
      <w:r w:rsidR="005D5347">
        <w:rPr>
          <w:sz w:val="24"/>
        </w:rPr>
        <w:t xml:space="preserve">n effects </w:t>
      </w:r>
      <w:ins w:id="228" w:author="William Adamiak" w:date="2015-04-06T23:48:00Z">
        <w:r>
          <w:rPr>
            <w:sz w:val="24"/>
          </w:rPr>
          <w:t>w</w:t>
        </w:r>
      </w:ins>
      <w:r w:rsidR="005D5347">
        <w:rPr>
          <w:sz w:val="24"/>
        </w:rPr>
        <w:t>ere found</w:t>
      </w:r>
      <w:r w:rsidR="00054CF6">
        <w:rPr>
          <w:sz w:val="24"/>
        </w:rPr>
        <w:t xml:space="preserve"> between pattern and </w:t>
      </w:r>
      <w:ins w:id="229" w:author="Rick Gilmore" w:date="2015-04-06T13:24:00Z">
        <w:r w:rsidR="00294B13">
          <w:rPr>
            <w:sz w:val="24"/>
          </w:rPr>
          <w:t xml:space="preserve">coherence </w:t>
        </w:r>
      </w:ins>
      <w:r w:rsidR="00054CF6">
        <w:rPr>
          <w:sz w:val="24"/>
        </w:rPr>
        <w:t xml:space="preserve">on both response time and percent correct data. </w:t>
      </w:r>
      <w:ins w:id="230" w:author="William Adamiak" w:date="2015-04-07T00:02:00Z">
        <w:r w:rsidR="007E6273">
          <w:rPr>
            <w:sz w:val="24"/>
          </w:rPr>
          <w:t>Depending on pattern</w:t>
        </w:r>
      </w:ins>
      <w:ins w:id="231" w:author="William Adamiak" w:date="2015-04-07T15:01:00Z">
        <w:r w:rsidR="00D07B27">
          <w:rPr>
            <w:sz w:val="24"/>
          </w:rPr>
          <w:t xml:space="preserve"> type</w:t>
        </w:r>
      </w:ins>
      <w:ins w:id="232" w:author="William Adamiak" w:date="2015-04-07T00:02:00Z">
        <w:r w:rsidR="007E6273">
          <w:rPr>
            <w:sz w:val="24"/>
          </w:rPr>
          <w:t xml:space="preserve">, </w:t>
        </w:r>
      </w:ins>
      <w:ins w:id="233" w:author="William Adamiak" w:date="2015-04-06T23:57:00Z">
        <w:r w:rsidR="007E6273">
          <w:rPr>
            <w:sz w:val="24"/>
          </w:rPr>
          <w:t>a</w:t>
        </w:r>
        <w:r w:rsidR="00B77786">
          <w:rPr>
            <w:sz w:val="24"/>
          </w:rPr>
          <w:t xml:space="preserve">n </w:t>
        </w:r>
      </w:ins>
      <w:ins w:id="234" w:author="William Adamiak" w:date="2015-04-07T15:02:00Z">
        <w:r w:rsidR="00D07B27">
          <w:rPr>
            <w:sz w:val="24"/>
          </w:rPr>
          <w:t>enhancement of</w:t>
        </w:r>
      </w:ins>
      <w:ins w:id="235" w:author="William Adamiak" w:date="2015-04-06T23:57:00Z">
        <w:r w:rsidR="00D07B27">
          <w:rPr>
            <w:sz w:val="24"/>
          </w:rPr>
          <w:t xml:space="preserve"> coherence level resulted in</w:t>
        </w:r>
        <w:r w:rsidR="00B77786">
          <w:rPr>
            <w:sz w:val="24"/>
          </w:rPr>
          <w:t xml:space="preserve"> different rates of increase for success rate and decrease for </w:t>
        </w:r>
      </w:ins>
      <w:ins w:id="236" w:author="William Adamiak" w:date="2015-04-07T00:00:00Z">
        <w:r w:rsidR="007E6273">
          <w:rPr>
            <w:sz w:val="24"/>
          </w:rPr>
          <w:t>response time.</w:t>
        </w:r>
      </w:ins>
      <w:ins w:id="237" w:author="William Adamiak" w:date="2015-04-07T00:02:00Z">
        <w:r w:rsidR="007E6273">
          <w:rPr>
            <w:sz w:val="24"/>
          </w:rPr>
          <w:t xml:space="preserve"> </w:t>
        </w:r>
      </w:ins>
      <w:r w:rsidR="005D5347">
        <w:rPr>
          <w:sz w:val="24"/>
        </w:rPr>
        <w:t xml:space="preserve">A faster increase was seen in </w:t>
      </w:r>
      <w:ins w:id="238" w:author="William Adamiak" w:date="2015-04-06T23:53:00Z">
        <w:r w:rsidR="00B77786">
          <w:rPr>
            <w:sz w:val="24"/>
          </w:rPr>
          <w:t>success rate</w:t>
        </w:r>
      </w:ins>
      <w:r w:rsidR="005D5347">
        <w:rPr>
          <w:sz w:val="24"/>
        </w:rPr>
        <w:t xml:space="preserve"> a</w:t>
      </w:r>
      <w:ins w:id="239" w:author="William Adamiak" w:date="2015-04-06T23:53:00Z">
        <w:r w:rsidR="00B77786">
          <w:rPr>
            <w:sz w:val="24"/>
          </w:rPr>
          <w:t>cross</w:t>
        </w:r>
      </w:ins>
      <w:ins w:id="240" w:author="William Adamiak" w:date="2015-04-06T23:55:00Z">
        <w:r w:rsidR="00B77786">
          <w:rPr>
            <w:sz w:val="24"/>
          </w:rPr>
          <w:t xml:space="preserve"> coherence levels</w:t>
        </w:r>
      </w:ins>
      <w:r w:rsidR="005D5347">
        <w:rPr>
          <w:sz w:val="24"/>
        </w:rPr>
        <w:t xml:space="preserve"> </w:t>
      </w:r>
      <w:ins w:id="241" w:author="William Adamiak" w:date="2015-04-06T23:54:00Z">
        <w:r w:rsidR="00B77786">
          <w:rPr>
            <w:sz w:val="24"/>
          </w:rPr>
          <w:t>for</w:t>
        </w:r>
      </w:ins>
      <w:r w:rsidR="005D5347">
        <w:rPr>
          <w:sz w:val="24"/>
        </w:rPr>
        <w:t xml:space="preserve"> radial than linear motion. Similarly, a faster decrease in response time was recorded </w:t>
      </w:r>
      <w:ins w:id="242" w:author="William Adamiak" w:date="2015-04-06T23:56:00Z">
        <w:r w:rsidR="00B77786">
          <w:rPr>
            <w:sz w:val="24"/>
          </w:rPr>
          <w:t xml:space="preserve">across </w:t>
        </w:r>
      </w:ins>
      <w:r w:rsidR="005D5347">
        <w:rPr>
          <w:sz w:val="24"/>
        </w:rPr>
        <w:t xml:space="preserve">coherence </w:t>
      </w:r>
      <w:ins w:id="243" w:author="William Adamiak" w:date="2015-04-07T00:02:00Z">
        <w:r w:rsidR="007E6273">
          <w:rPr>
            <w:sz w:val="24"/>
          </w:rPr>
          <w:t>levels for</w:t>
        </w:r>
      </w:ins>
      <w:r w:rsidR="005D5347">
        <w:rPr>
          <w:sz w:val="24"/>
        </w:rPr>
        <w:t xml:space="preserve"> radial than linear</w:t>
      </w:r>
      <w:ins w:id="244" w:author="Rick Gilmore" w:date="2015-04-08T11:29:00Z">
        <w:r w:rsidR="00B14FEE">
          <w:rPr>
            <w:sz w:val="24"/>
          </w:rPr>
          <w:t xml:space="preserve"> motion</w:t>
        </w:r>
      </w:ins>
      <w:r w:rsidR="005D5347">
        <w:rPr>
          <w:sz w:val="24"/>
        </w:rPr>
        <w:t>.</w:t>
      </w:r>
      <w:r w:rsidR="009600DC">
        <w:rPr>
          <w:sz w:val="24"/>
        </w:rPr>
        <w:t xml:space="preserve"> This interaction could possibly indicate that brain areas involved in radial motion perception, like </w:t>
      </w:r>
      <w:proofErr w:type="spellStart"/>
      <w:r w:rsidR="009600DC">
        <w:rPr>
          <w:sz w:val="24"/>
        </w:rPr>
        <w:t>hMT</w:t>
      </w:r>
      <w:proofErr w:type="spellEnd"/>
      <w:r w:rsidR="009600DC">
        <w:rPr>
          <w:sz w:val="24"/>
        </w:rPr>
        <w:t xml:space="preserve"> or MST, are more sensitive to increases in coherence level than are the brain areas involved in linear global motion perception, like V3a, V6, and V7. </w:t>
      </w:r>
      <w:ins w:id="245" w:author="Rick Gilmore" w:date="2015-04-08T11:29:00Z">
        <w:r w:rsidR="00B14FEE">
          <w:rPr>
            <w:sz w:val="24"/>
          </w:rPr>
          <w:t xml:space="preserve">This is speculative since </w:t>
        </w:r>
        <w:r w:rsidR="00561BC9">
          <w:rPr>
            <w:sz w:val="24"/>
          </w:rPr>
          <w:t>n</w:t>
        </w:r>
      </w:ins>
      <w:ins w:id="246" w:author="William Adamiak" w:date="2015-04-07T00:04:00Z">
        <w:r w:rsidR="007E6273">
          <w:rPr>
            <w:sz w:val="24"/>
          </w:rPr>
          <w:t xml:space="preserve">o predictions were made about this hypothesis because </w:t>
        </w:r>
        <w:proofErr w:type="spellStart"/>
        <w:r w:rsidR="007E6273">
          <w:rPr>
            <w:sz w:val="24"/>
          </w:rPr>
          <w:t>Fesi</w:t>
        </w:r>
        <w:proofErr w:type="spellEnd"/>
        <w:r w:rsidR="007E6273">
          <w:rPr>
            <w:sz w:val="24"/>
          </w:rPr>
          <w:t xml:space="preserve"> (2014) did not involve altering coherence.</w:t>
        </w:r>
      </w:ins>
    </w:p>
    <w:p w14:paraId="52F83EAC" w14:textId="7DE6DC76" w:rsidR="006928D2" w:rsidRDefault="006207BB" w:rsidP="00FC042C">
      <w:pPr>
        <w:rPr>
          <w:sz w:val="24"/>
        </w:rPr>
      </w:pPr>
      <w:r>
        <w:rPr>
          <w:sz w:val="24"/>
        </w:rPr>
        <w:t xml:space="preserve"> </w:t>
      </w:r>
      <w:ins w:id="247" w:author="William Adamiak" w:date="2015-04-07T00:05:00Z">
        <w:r w:rsidR="007E6273">
          <w:rPr>
            <w:sz w:val="24"/>
          </w:rPr>
          <w:t>D</w:t>
        </w:r>
      </w:ins>
      <w:r>
        <w:rPr>
          <w:sz w:val="24"/>
        </w:rPr>
        <w:t xml:space="preserve">espite the prediction </w:t>
      </w:r>
      <w:r w:rsidR="004E78E0">
        <w:rPr>
          <w:sz w:val="24"/>
        </w:rPr>
        <w:t xml:space="preserve">that </w:t>
      </w:r>
      <w:ins w:id="248" w:author="William Adamiak" w:date="2015-04-07T00:07:00Z">
        <w:r w:rsidR="007E6273">
          <w:rPr>
            <w:sz w:val="24"/>
          </w:rPr>
          <w:t>speed</w:t>
        </w:r>
      </w:ins>
      <w:r w:rsidR="004E78E0">
        <w:rPr>
          <w:sz w:val="24"/>
        </w:rPr>
        <w:t xml:space="preserve"> would have a</w:t>
      </w:r>
      <w:ins w:id="249" w:author="Rick Gilmore" w:date="2015-04-08T11:30:00Z">
        <w:r w:rsidR="00561BC9">
          <w:rPr>
            <w:sz w:val="24"/>
          </w:rPr>
          <w:t xml:space="preserve">n </w:t>
        </w:r>
      </w:ins>
      <w:r w:rsidR="004E78E0">
        <w:rPr>
          <w:sz w:val="24"/>
        </w:rPr>
        <w:t xml:space="preserve">effect on response time and </w:t>
      </w:r>
      <w:ins w:id="250" w:author="William Adamiak" w:date="2015-04-07T00:08:00Z">
        <w:r w:rsidR="007E6273">
          <w:rPr>
            <w:sz w:val="24"/>
          </w:rPr>
          <w:t>success rates, no main effects of speed were foun</w:t>
        </w:r>
      </w:ins>
      <w:ins w:id="251" w:author="William Adamiak" w:date="2015-04-07T00:10:00Z">
        <w:r w:rsidR="007E6273">
          <w:rPr>
            <w:sz w:val="24"/>
          </w:rPr>
          <w:t>d.</w:t>
        </w:r>
      </w:ins>
      <w:r w:rsidR="004E78E0">
        <w:rPr>
          <w:sz w:val="24"/>
        </w:rPr>
        <w:t xml:space="preserve"> </w:t>
      </w:r>
      <w:proofErr w:type="spellStart"/>
      <w:r w:rsidR="004E78E0">
        <w:rPr>
          <w:sz w:val="24"/>
        </w:rPr>
        <w:t>Fesi</w:t>
      </w:r>
      <w:proofErr w:type="spellEnd"/>
      <w:r w:rsidR="004E78E0">
        <w:rPr>
          <w:sz w:val="24"/>
        </w:rPr>
        <w:t xml:space="preserve"> et al. (2014) found heightened </w:t>
      </w:r>
      <w:proofErr w:type="spellStart"/>
      <w:r w:rsidR="004E78E0">
        <w:rPr>
          <w:sz w:val="24"/>
        </w:rPr>
        <w:t>dorsomedial</w:t>
      </w:r>
      <w:bookmarkStart w:id="252" w:name="_Toc415588392"/>
      <w:proofErr w:type="spellEnd"/>
      <w:r w:rsidR="004E78E0">
        <w:rPr>
          <w:sz w:val="24"/>
        </w:rPr>
        <w:t xml:space="preserve"> channel activation to faster display speeds. </w:t>
      </w:r>
      <w:ins w:id="253" w:author="William Adamiak" w:date="2015-04-07T00:10:00Z">
        <w:r w:rsidR="007E6273">
          <w:rPr>
            <w:sz w:val="24"/>
          </w:rPr>
          <w:t>According to the results of the current experiment, t</w:t>
        </w:r>
      </w:ins>
      <w:r w:rsidR="00DF6F78">
        <w:rPr>
          <w:sz w:val="24"/>
        </w:rPr>
        <w:t xml:space="preserve">his heightened brain activity </w:t>
      </w:r>
      <w:ins w:id="254" w:author="Rick Gilmore" w:date="2015-04-08T11:30:00Z">
        <w:r w:rsidR="00561BC9">
          <w:rPr>
            <w:sz w:val="24"/>
          </w:rPr>
          <w:t xml:space="preserve">may </w:t>
        </w:r>
      </w:ins>
      <w:r w:rsidR="00D04FEA">
        <w:rPr>
          <w:sz w:val="24"/>
        </w:rPr>
        <w:t xml:space="preserve">not </w:t>
      </w:r>
      <w:ins w:id="255" w:author="Rick Gilmore" w:date="2015-04-08T11:30:00Z">
        <w:r w:rsidR="00561BC9">
          <w:rPr>
            <w:sz w:val="24"/>
          </w:rPr>
          <w:t xml:space="preserve">result in </w:t>
        </w:r>
      </w:ins>
      <w:r w:rsidR="00D04FEA">
        <w:rPr>
          <w:sz w:val="24"/>
        </w:rPr>
        <w:t xml:space="preserve">more accurate </w:t>
      </w:r>
      <w:ins w:id="256" w:author="Rick Gilmore" w:date="2015-04-08T11:30:00Z">
        <w:r w:rsidR="00561BC9">
          <w:rPr>
            <w:sz w:val="24"/>
          </w:rPr>
          <w:t xml:space="preserve">judgments </w:t>
        </w:r>
      </w:ins>
      <w:r w:rsidR="00D04FEA">
        <w:rPr>
          <w:sz w:val="24"/>
        </w:rPr>
        <w:t xml:space="preserve">or </w:t>
      </w:r>
      <w:ins w:id="257" w:author="William Adamiak" w:date="2015-04-07T00:10:00Z">
        <w:r w:rsidR="007E6273">
          <w:rPr>
            <w:sz w:val="24"/>
          </w:rPr>
          <w:t>shorter</w:t>
        </w:r>
      </w:ins>
      <w:r w:rsidR="00D04FEA">
        <w:rPr>
          <w:sz w:val="24"/>
        </w:rPr>
        <w:t xml:space="preserve"> response times to faster speeds.</w:t>
      </w:r>
      <w:r w:rsidR="00DE2A80">
        <w:rPr>
          <w:sz w:val="24"/>
        </w:rPr>
        <w:t xml:space="preserve"> </w:t>
      </w:r>
      <w:proofErr w:type="spellStart"/>
      <w:r w:rsidR="002B6DF1">
        <w:rPr>
          <w:sz w:val="24"/>
        </w:rPr>
        <w:t>Fesi</w:t>
      </w:r>
      <w:proofErr w:type="spellEnd"/>
      <w:r w:rsidR="002B6DF1">
        <w:rPr>
          <w:sz w:val="24"/>
        </w:rPr>
        <w:t xml:space="preserve"> et al. (2014) also reported that at higher speeds, brain responses to different optic flow patterns became increasingly stereotyped. </w:t>
      </w:r>
      <w:ins w:id="258" w:author="William Adamiak" w:date="2015-04-07T00:11:00Z">
        <w:r w:rsidR="007E6273">
          <w:rPr>
            <w:sz w:val="24"/>
          </w:rPr>
          <w:t>T</w:t>
        </w:r>
      </w:ins>
      <w:r w:rsidR="00D21B8B">
        <w:rPr>
          <w:sz w:val="24"/>
        </w:rPr>
        <w:t xml:space="preserve">his finding would have been </w:t>
      </w:r>
      <w:ins w:id="259" w:author="William Adamiak" w:date="2015-04-07T00:12:00Z">
        <w:r w:rsidR="00743200">
          <w:rPr>
            <w:sz w:val="24"/>
          </w:rPr>
          <w:t xml:space="preserve">supported </w:t>
        </w:r>
      </w:ins>
      <w:r w:rsidR="00D21B8B">
        <w:rPr>
          <w:sz w:val="24"/>
        </w:rPr>
        <w:t>by an interaction effect between pattern and speed. At 8 deg/s, response times and</w:t>
      </w:r>
      <w:r w:rsidR="00FC042C">
        <w:rPr>
          <w:sz w:val="24"/>
        </w:rPr>
        <w:t xml:space="preserve"> percent correct would have become more similar than they were at 2 deg/s. This trend was not observed, however. </w:t>
      </w:r>
    </w:p>
    <w:p w14:paraId="0979CFA2" w14:textId="43A75163" w:rsidR="002C1AB3" w:rsidDel="0013312D" w:rsidRDefault="00FC042C" w:rsidP="00FC042C">
      <w:pPr>
        <w:rPr>
          <w:ins w:id="260" w:author="William Adamiak" w:date="2015-04-07T15:07:00Z"/>
          <w:del w:id="261" w:author="Rick Gilmore" w:date="2015-04-08T11:33:00Z"/>
          <w:sz w:val="24"/>
        </w:rPr>
      </w:pPr>
      <w:del w:id="262" w:author="Rick Gilmore" w:date="2015-04-08T11:33:00Z">
        <w:r w:rsidDel="0013312D">
          <w:rPr>
            <w:sz w:val="24"/>
          </w:rPr>
          <w:delText xml:space="preserve">While not all findings in the current study supported the physiological data of Fesi et al. (2014), </w:delText>
        </w:r>
      </w:del>
      <w:ins w:id="263" w:author="William Adamiak" w:date="2015-04-07T15:05:00Z">
        <w:del w:id="264" w:author="Rick Gilmore" w:date="2015-04-08T11:33:00Z">
          <w:r w:rsidR="00D07B27" w:rsidDel="0013312D">
            <w:rPr>
              <w:sz w:val="24"/>
            </w:rPr>
            <w:delText>they</w:delText>
          </w:r>
        </w:del>
      </w:ins>
      <w:del w:id="265" w:author="Rick Gilmore" w:date="2015-04-08T11:33:00Z">
        <w:r w:rsidDel="0013312D">
          <w:rPr>
            <w:sz w:val="24"/>
          </w:rPr>
          <w:delText>it did confirm that human behavior shows variations when looking at various patterns and speeds of optic flow, as do the associated</w:delText>
        </w:r>
      </w:del>
      <w:ins w:id="266" w:author="William Adamiak" w:date="2015-04-07T00:12:00Z">
        <w:del w:id="267" w:author="Rick Gilmore" w:date="2015-04-08T11:33:00Z">
          <w:r w:rsidR="00743200" w:rsidDel="0013312D">
            <w:rPr>
              <w:sz w:val="24"/>
            </w:rPr>
            <w:delText xml:space="preserve"> brain responses</w:delText>
          </w:r>
        </w:del>
      </w:ins>
      <w:del w:id="268" w:author="Rick Gilmore" w:date="2015-04-08T11:33:00Z">
        <w:r w:rsidDel="0013312D">
          <w:rPr>
            <w:sz w:val="24"/>
          </w:rPr>
          <w:delText xml:space="preserve"> SSVEPs. </w:delText>
        </w:r>
        <w:r w:rsidR="00580C2E" w:rsidDel="0013312D">
          <w:rPr>
            <w:sz w:val="24"/>
          </w:rPr>
          <w:delText xml:space="preserve">This supports the claim </w:delText>
        </w:r>
      </w:del>
      <w:del w:id="269" w:author="Rick Gilmore" w:date="2015-04-08T11:31:00Z">
        <w:r w:rsidR="00580C2E" w:rsidDel="00AD5759">
          <w:rPr>
            <w:sz w:val="24"/>
          </w:rPr>
          <w:delText xml:space="preserve">from the before mentioned study </w:delText>
        </w:r>
      </w:del>
      <w:del w:id="270" w:author="Rick Gilmore" w:date="2015-04-08T11:33:00Z">
        <w:r w:rsidR="00580C2E" w:rsidDel="0013312D">
          <w:rPr>
            <w:sz w:val="24"/>
          </w:rPr>
          <w:delText>that perception of global motion thr</w:delText>
        </w:r>
        <w:r w:rsidR="00617861" w:rsidDel="0013312D">
          <w:rPr>
            <w:sz w:val="24"/>
          </w:rPr>
          <w:delText xml:space="preserve">ough optic flow patterns engages a network of </w:delText>
        </w:r>
      </w:del>
      <w:del w:id="271" w:author="Rick Gilmore" w:date="2015-04-08T11:31:00Z">
        <w:r w:rsidR="00617861" w:rsidDel="00AD5759">
          <w:rPr>
            <w:sz w:val="24"/>
          </w:rPr>
          <w:delText xml:space="preserve">various </w:delText>
        </w:r>
      </w:del>
      <w:del w:id="272" w:author="Rick Gilmore" w:date="2015-04-08T11:33:00Z">
        <w:r w:rsidR="00617861" w:rsidDel="0013312D">
          <w:rPr>
            <w:sz w:val="24"/>
          </w:rPr>
          <w:delText xml:space="preserve">brain regions beyond </w:delText>
        </w:r>
      </w:del>
      <w:del w:id="273" w:author="Rick Gilmore" w:date="2015-04-08T11:31:00Z">
        <w:r w:rsidR="00617861" w:rsidDel="00AD5759">
          <w:rPr>
            <w:sz w:val="24"/>
          </w:rPr>
          <w:delText xml:space="preserve">just </w:delText>
        </w:r>
      </w:del>
      <w:del w:id="274" w:author="Rick Gilmore" w:date="2015-04-08T11:33:00Z">
        <w:r w:rsidR="00617861" w:rsidDel="0013312D">
          <w:rPr>
            <w:sz w:val="24"/>
          </w:rPr>
          <w:delText>MT and MST</w:delText>
        </w:r>
      </w:del>
      <w:del w:id="275" w:author="Rick Gilmore" w:date="2015-04-08T11:32:00Z">
        <w:r w:rsidR="00617861" w:rsidDel="00AD5759">
          <w:rPr>
            <w:sz w:val="24"/>
          </w:rPr>
          <w:delText xml:space="preserve">, as was </w:delText>
        </w:r>
      </w:del>
      <w:ins w:id="276" w:author="William Adamiak" w:date="2015-04-07T15:06:00Z">
        <w:del w:id="277" w:author="Rick Gilmore" w:date="2015-04-08T11:32:00Z">
          <w:r w:rsidR="00D07B27" w:rsidDel="00AD5759">
            <w:rPr>
              <w:sz w:val="24"/>
            </w:rPr>
            <w:delText>claimed in prior studies</w:delText>
          </w:r>
        </w:del>
      </w:ins>
      <w:del w:id="278" w:author="Rick Gilmore" w:date="2015-04-08T11:32:00Z">
        <w:r w:rsidR="00617861" w:rsidDel="00AD5759">
          <w:rPr>
            <w:sz w:val="24"/>
          </w:rPr>
          <w:delText>previously believed</w:delText>
        </w:r>
      </w:del>
      <w:del w:id="279" w:author="Rick Gilmore" w:date="2015-04-08T11:33:00Z">
        <w:r w:rsidR="00617861" w:rsidDel="0013312D">
          <w:rPr>
            <w:sz w:val="24"/>
          </w:rPr>
          <w:delText xml:space="preserve"> (Hou et al., 2009; Wattam-Bell et al., 2010). Differential brain region activation to radial and linear optic flow was supported by differential performance in identifying them. </w:delText>
        </w:r>
      </w:del>
      <w:del w:id="280" w:author="Rick Gilmore" w:date="2015-04-08T11:32:00Z">
        <w:r w:rsidR="006B1FAF" w:rsidDel="00AD5759">
          <w:rPr>
            <w:sz w:val="24"/>
          </w:rPr>
          <w:delText xml:space="preserve">Behavioral data was unable to support the physiological findings regarding speed effects. </w:delText>
        </w:r>
      </w:del>
    </w:p>
    <w:p w14:paraId="1889304B" w14:textId="5318D2BD" w:rsidR="006B1FAF" w:rsidRDefault="002C1AB3" w:rsidP="00FC042C">
      <w:pPr>
        <w:rPr>
          <w:sz w:val="24"/>
        </w:rPr>
      </w:pPr>
      <w:ins w:id="281" w:author="William Adamiak" w:date="2015-04-07T15:08:00Z">
        <w:r>
          <w:rPr>
            <w:sz w:val="24"/>
          </w:rPr>
          <w:t xml:space="preserve">A possible reason for this </w:t>
        </w:r>
      </w:ins>
      <w:ins w:id="282" w:author="William Adamiak" w:date="2015-04-07T15:12:00Z">
        <w:r>
          <w:rPr>
            <w:sz w:val="24"/>
          </w:rPr>
          <w:t xml:space="preserve">disparity between </w:t>
        </w:r>
      </w:ins>
      <w:ins w:id="283" w:author="William Adamiak" w:date="2015-04-07T15:13:00Z">
        <w:r>
          <w:rPr>
            <w:sz w:val="24"/>
          </w:rPr>
          <w:t xml:space="preserve">the two studies on the effect of speed was the contrasting experimental conditions. The EEG study recorded the </w:t>
        </w:r>
      </w:ins>
      <w:ins w:id="284" w:author="William Adamiak" w:date="2015-04-07T15:15:00Z">
        <w:r>
          <w:rPr>
            <w:sz w:val="24"/>
          </w:rPr>
          <w:t>immediate</w:t>
        </w:r>
      </w:ins>
      <w:ins w:id="285" w:author="William Adamiak" w:date="2015-04-07T15:13:00Z">
        <w:r>
          <w:rPr>
            <w:sz w:val="24"/>
          </w:rPr>
          <w:t xml:space="preserve"> </w:t>
        </w:r>
      </w:ins>
      <w:ins w:id="286" w:author="William Adamiak" w:date="2015-04-07T15:15:00Z">
        <w:r>
          <w:rPr>
            <w:sz w:val="24"/>
          </w:rPr>
          <w:t>brain responses that were evoked as a response to viewing optic flow.</w:t>
        </w:r>
      </w:ins>
      <w:ins w:id="287" w:author="William Adamiak" w:date="2015-04-07T15:17:00Z">
        <w:r w:rsidR="003D172D" w:rsidRPr="003D172D">
          <w:rPr>
            <w:sz w:val="24"/>
          </w:rPr>
          <w:t xml:space="preserve"> </w:t>
        </w:r>
        <w:r w:rsidR="003D172D">
          <w:rPr>
            <w:sz w:val="24"/>
          </w:rPr>
          <w:t>In the current</w:t>
        </w:r>
      </w:ins>
      <w:ins w:id="288" w:author="William Adamiak" w:date="2015-04-07T15:19:00Z">
        <w:r w:rsidR="003D172D">
          <w:rPr>
            <w:sz w:val="24"/>
          </w:rPr>
          <w:t xml:space="preserve"> study</w:t>
        </w:r>
      </w:ins>
      <w:ins w:id="289" w:author="William Adamiak" w:date="2015-04-07T15:17:00Z">
        <w:r w:rsidR="003D172D" w:rsidRPr="003D172D">
          <w:rPr>
            <w:sz w:val="24"/>
          </w:rPr>
          <w:t xml:space="preserve">, </w:t>
        </w:r>
      </w:ins>
      <w:ins w:id="290" w:author="William Adamiak" w:date="2015-04-07T15:18:00Z">
        <w:del w:id="291" w:author="Rick Gilmore" w:date="2015-04-08T11:33:00Z">
          <w:r w:rsidR="003D172D" w:rsidDel="0013312D">
            <w:rPr>
              <w:sz w:val="24"/>
            </w:rPr>
            <w:delText xml:space="preserve">although </w:delText>
          </w:r>
        </w:del>
      </w:ins>
      <w:ins w:id="292" w:author="William Adamiak" w:date="2015-04-07T15:17:00Z">
        <w:r w:rsidR="003D172D" w:rsidRPr="003D172D">
          <w:rPr>
            <w:sz w:val="24"/>
          </w:rPr>
          <w:t xml:space="preserve">each trial </w:t>
        </w:r>
        <w:r w:rsidR="003D172D">
          <w:rPr>
            <w:sz w:val="24"/>
          </w:rPr>
          <w:t xml:space="preserve">had a ten </w:t>
        </w:r>
        <w:proofErr w:type="gramStart"/>
        <w:r w:rsidR="003D172D">
          <w:rPr>
            <w:sz w:val="24"/>
          </w:rPr>
          <w:t xml:space="preserve">second </w:t>
        </w:r>
        <w:r w:rsidR="003D172D">
          <w:rPr>
            <w:sz w:val="24"/>
          </w:rPr>
          <w:lastRenderedPageBreak/>
          <w:t>response</w:t>
        </w:r>
        <w:proofErr w:type="gramEnd"/>
        <w:r w:rsidR="003D172D">
          <w:rPr>
            <w:sz w:val="24"/>
          </w:rPr>
          <w:t xml:space="preserve"> limit</w:t>
        </w:r>
      </w:ins>
      <w:ins w:id="293" w:author="William Adamiak" w:date="2015-04-07T15:18:00Z">
        <w:r w:rsidR="003D172D">
          <w:rPr>
            <w:sz w:val="24"/>
          </w:rPr>
          <w:t>.</w:t>
        </w:r>
      </w:ins>
      <w:ins w:id="294" w:author="William Adamiak" w:date="2015-04-07T15:19:00Z">
        <w:r w:rsidR="003D172D">
          <w:rPr>
            <w:sz w:val="24"/>
          </w:rPr>
          <w:t xml:space="preserve"> </w:t>
        </w:r>
      </w:ins>
      <w:proofErr w:type="spellStart"/>
      <w:ins w:id="295" w:author="Rick Gilmore" w:date="2015-04-08T11:33:00Z">
        <w:r w:rsidR="0013312D">
          <w:rPr>
            <w:sz w:val="24"/>
          </w:rPr>
          <w:t>Fesi</w:t>
        </w:r>
        <w:proofErr w:type="spellEnd"/>
        <w:r w:rsidR="0013312D">
          <w:rPr>
            <w:sz w:val="24"/>
          </w:rPr>
          <w:t xml:space="preserve"> (2014) measured </w:t>
        </w:r>
      </w:ins>
      <w:ins w:id="296" w:author="Rick Gilmore" w:date="2015-04-08T11:34:00Z">
        <w:r w:rsidR="0013312D">
          <w:rPr>
            <w:sz w:val="24"/>
          </w:rPr>
          <w:t>o</w:t>
        </w:r>
      </w:ins>
      <w:ins w:id="297" w:author="William Adamiak" w:date="2015-04-07T15:19:00Z">
        <w:r w:rsidR="003D172D">
          <w:rPr>
            <w:sz w:val="24"/>
          </w:rPr>
          <w:t xml:space="preserve">ptic flow </w:t>
        </w:r>
      </w:ins>
      <w:ins w:id="298" w:author="Rick Gilmore" w:date="2015-04-08T11:34:00Z">
        <w:r w:rsidR="00922E42">
          <w:rPr>
            <w:sz w:val="24"/>
          </w:rPr>
          <w:t>responses that occurred over much shorter time periods, on the order of .5-1.5 s</w:t>
        </w:r>
      </w:ins>
      <w:ins w:id="299" w:author="William Adamiak" w:date="2015-04-07T15:21:00Z">
        <w:r w:rsidR="003D172D">
          <w:rPr>
            <w:sz w:val="24"/>
          </w:rPr>
          <w:t xml:space="preserve">. Although </w:t>
        </w:r>
      </w:ins>
      <w:ins w:id="300" w:author="Rick Gilmore" w:date="2015-04-08T11:35:00Z">
        <w:r w:rsidR="00EE20E8">
          <w:rPr>
            <w:sz w:val="24"/>
          </w:rPr>
          <w:t>we assume that similar</w:t>
        </w:r>
      </w:ins>
      <w:ins w:id="301" w:author="William Adamiak" w:date="2015-04-07T15:21:00Z">
        <w:r w:rsidR="003D172D">
          <w:rPr>
            <w:sz w:val="24"/>
          </w:rPr>
          <w:t xml:space="preserve"> </w:t>
        </w:r>
      </w:ins>
      <w:ins w:id="302" w:author="William Adamiak" w:date="2015-04-07T15:22:00Z">
        <w:r w:rsidR="003D172D">
          <w:rPr>
            <w:sz w:val="24"/>
          </w:rPr>
          <w:t>brain response</w:t>
        </w:r>
      </w:ins>
      <w:ins w:id="303" w:author="Rick Gilmore" w:date="2015-04-08T11:35:00Z">
        <w:r w:rsidR="00EE20E8">
          <w:rPr>
            <w:sz w:val="24"/>
          </w:rPr>
          <w:t>s</w:t>
        </w:r>
      </w:ins>
      <w:ins w:id="304" w:author="William Adamiak" w:date="2015-04-07T15:22:00Z">
        <w:r w:rsidR="003D172D">
          <w:rPr>
            <w:sz w:val="24"/>
          </w:rPr>
          <w:t xml:space="preserve"> w</w:t>
        </w:r>
      </w:ins>
      <w:ins w:id="305" w:author="Rick Gilmore" w:date="2015-04-08T11:35:00Z">
        <w:r w:rsidR="00EE20E8">
          <w:rPr>
            <w:sz w:val="24"/>
          </w:rPr>
          <w:t>ere</w:t>
        </w:r>
      </w:ins>
      <w:ins w:id="306" w:author="William Adamiak" w:date="2015-04-07T15:22:00Z">
        <w:r w:rsidR="003D172D">
          <w:rPr>
            <w:sz w:val="24"/>
          </w:rPr>
          <w:t xml:space="preserve"> triggered by the displays</w:t>
        </w:r>
      </w:ins>
      <w:ins w:id="307" w:author="William Adamiak" w:date="2015-04-07T15:23:00Z">
        <w:r w:rsidR="003D172D">
          <w:rPr>
            <w:sz w:val="24"/>
          </w:rPr>
          <w:t xml:space="preserve"> in the current experiment, </w:t>
        </w:r>
      </w:ins>
      <w:ins w:id="308" w:author="Rick Gilmore" w:date="2015-04-08T12:09:00Z">
        <w:r w:rsidR="001D5CAE">
          <w:rPr>
            <w:sz w:val="24"/>
          </w:rPr>
          <w:t xml:space="preserve">we recorded </w:t>
        </w:r>
      </w:ins>
      <w:ins w:id="309" w:author="William Adamiak" w:date="2015-04-07T15:23:00Z">
        <w:r w:rsidR="003D172D">
          <w:rPr>
            <w:sz w:val="24"/>
          </w:rPr>
          <w:t>participant</w:t>
        </w:r>
      </w:ins>
      <w:ins w:id="310" w:author="William Adamiak" w:date="2015-04-07T15:24:00Z">
        <w:r w:rsidR="003D172D">
          <w:rPr>
            <w:sz w:val="24"/>
          </w:rPr>
          <w:t xml:space="preserve">s’ </w:t>
        </w:r>
      </w:ins>
      <w:ins w:id="311" w:author="William Adamiak" w:date="2015-04-07T15:26:00Z">
        <w:r w:rsidR="003D172D">
          <w:rPr>
            <w:sz w:val="24"/>
          </w:rPr>
          <w:t xml:space="preserve">conscious, </w:t>
        </w:r>
      </w:ins>
      <w:ins w:id="312" w:author="William Adamiak" w:date="2015-04-07T15:24:00Z">
        <w:r w:rsidR="003D172D">
          <w:rPr>
            <w:sz w:val="24"/>
          </w:rPr>
          <w:t>behavioral responses</w:t>
        </w:r>
        <w:del w:id="313" w:author="Rick Gilmore" w:date="2015-04-08T12:09:00Z">
          <w:r w:rsidR="003D172D" w:rsidDel="001D5CAE">
            <w:rPr>
              <w:sz w:val="24"/>
            </w:rPr>
            <w:delText xml:space="preserve"> were what</w:delText>
          </w:r>
        </w:del>
      </w:ins>
      <w:ins w:id="314" w:author="William Adamiak" w:date="2015-04-07T15:26:00Z">
        <w:del w:id="315" w:author="Rick Gilmore" w:date="2015-04-08T12:09:00Z">
          <w:r w:rsidR="00D7137E" w:rsidDel="001D5CAE">
            <w:rPr>
              <w:sz w:val="24"/>
            </w:rPr>
            <w:delText xml:space="preserve"> was recorded</w:delText>
          </w:r>
        </w:del>
        <w:r w:rsidR="00D7137E">
          <w:rPr>
            <w:sz w:val="24"/>
          </w:rPr>
          <w:t xml:space="preserve">. It is possible that the conscious element involved in the task diminished the </w:t>
        </w:r>
      </w:ins>
      <w:ins w:id="316" w:author="William Adamiak" w:date="2015-04-07T15:30:00Z">
        <w:r w:rsidR="00D7137E">
          <w:rPr>
            <w:sz w:val="24"/>
          </w:rPr>
          <w:t xml:space="preserve">noticeable effects that speed has on global motion detection. </w:t>
        </w:r>
      </w:ins>
    </w:p>
    <w:p w14:paraId="620E5E9F" w14:textId="25520299" w:rsidR="00A439D1" w:rsidRDefault="00EE20E8" w:rsidP="00FC042C">
      <w:pPr>
        <w:rPr>
          <w:sz w:val="24"/>
        </w:rPr>
      </w:pPr>
      <w:r>
        <w:rPr>
          <w:sz w:val="24"/>
        </w:rPr>
        <w:t>There are several other limitations to the experiment.</w:t>
      </w:r>
      <w:ins w:id="317" w:author="Rick Gilmore" w:date="2015-04-08T11:36:00Z">
        <w:r>
          <w:rPr>
            <w:sz w:val="24"/>
          </w:rPr>
          <w:t xml:space="preserve"> </w:t>
        </w:r>
      </w:ins>
      <w:r w:rsidR="006B1FAF">
        <w:rPr>
          <w:sz w:val="24"/>
        </w:rPr>
        <w:t xml:space="preserve">While </w:t>
      </w:r>
      <w:proofErr w:type="spellStart"/>
      <w:r w:rsidR="006B1FAF">
        <w:rPr>
          <w:sz w:val="24"/>
        </w:rPr>
        <w:t>Fesi</w:t>
      </w:r>
      <w:proofErr w:type="spellEnd"/>
      <w:r w:rsidR="006B1FAF">
        <w:rPr>
          <w:sz w:val="24"/>
        </w:rPr>
        <w:t xml:space="preserve"> (2014) investigated the effects of three optic flow patterns (</w:t>
      </w:r>
      <w:r w:rsidR="00B97E48">
        <w:rPr>
          <w:sz w:val="24"/>
        </w:rPr>
        <w:t>radial, linear, and rotational), the present study only tested radial and linear. Rotational flow, like linear flow,</w:t>
      </w:r>
      <w:r w:rsidR="00A439D1">
        <w:rPr>
          <w:sz w:val="24"/>
        </w:rPr>
        <w:t xml:space="preserve"> is highly associated with observer </w:t>
      </w:r>
      <w:r w:rsidR="00B97E48">
        <w:rPr>
          <w:sz w:val="24"/>
        </w:rPr>
        <w:t xml:space="preserve">head and eye movements. </w:t>
      </w:r>
      <w:ins w:id="318" w:author="William Adamiak" w:date="2015-04-07T17:43:00Z">
        <w:r w:rsidR="002F4089">
          <w:rPr>
            <w:sz w:val="24"/>
          </w:rPr>
          <w:t>T</w:t>
        </w:r>
      </w:ins>
      <w:r w:rsidR="00A439D1">
        <w:rPr>
          <w:sz w:val="24"/>
        </w:rPr>
        <w:t xml:space="preserve">he scope of the current study did not include rotational optic flow patterns, </w:t>
      </w:r>
      <w:ins w:id="319" w:author="William Adamiak" w:date="2015-04-07T17:43:00Z">
        <w:r w:rsidR="002F4089">
          <w:rPr>
            <w:sz w:val="24"/>
          </w:rPr>
          <w:t xml:space="preserve">but </w:t>
        </w:r>
      </w:ins>
      <w:r w:rsidR="00A439D1">
        <w:rPr>
          <w:sz w:val="24"/>
        </w:rPr>
        <w:t xml:space="preserve">the groundwork has been laid for future studies to include them. Other patterns, like shear, and </w:t>
      </w:r>
      <w:ins w:id="320" w:author="William Adamiak" w:date="2015-04-07T15:34:00Z">
        <w:r w:rsidR="00D7137E">
          <w:rPr>
            <w:sz w:val="24"/>
          </w:rPr>
          <w:t xml:space="preserve">other </w:t>
        </w:r>
      </w:ins>
      <w:r w:rsidR="00A439D1">
        <w:rPr>
          <w:sz w:val="24"/>
        </w:rPr>
        <w:t xml:space="preserve">speeds could also be tested in a series of motion coherence studies, for which </w:t>
      </w:r>
      <w:ins w:id="321" w:author="William Adamiak" w:date="2015-04-07T15:34:00Z">
        <w:r w:rsidR="00D7137E">
          <w:rPr>
            <w:sz w:val="24"/>
          </w:rPr>
          <w:t xml:space="preserve">the </w:t>
        </w:r>
      </w:ins>
      <w:r w:rsidR="00A439D1">
        <w:rPr>
          <w:sz w:val="24"/>
        </w:rPr>
        <w:t xml:space="preserve">baseline data now exists. </w:t>
      </w:r>
    </w:p>
    <w:p w14:paraId="5C50EE80" w14:textId="3E814990" w:rsidR="006B1FAF" w:rsidRDefault="00A439D1" w:rsidP="00FC042C">
      <w:pPr>
        <w:rPr>
          <w:sz w:val="24"/>
        </w:rPr>
      </w:pPr>
      <w:r>
        <w:rPr>
          <w:sz w:val="24"/>
        </w:rPr>
        <w:t>Another limitation to be considered is that the current study involved the use of a central fixation point and peripheral viewing of the stimuli, wh</w:t>
      </w:r>
      <w:r w:rsidR="00991D3E">
        <w:rPr>
          <w:sz w:val="24"/>
        </w:rPr>
        <w:t xml:space="preserve">ile </w:t>
      </w:r>
      <w:proofErr w:type="spellStart"/>
      <w:r w:rsidR="00991D3E">
        <w:rPr>
          <w:sz w:val="24"/>
        </w:rPr>
        <w:t>Fesi</w:t>
      </w:r>
      <w:proofErr w:type="spellEnd"/>
      <w:r w:rsidR="00991D3E">
        <w:rPr>
          <w:sz w:val="24"/>
        </w:rPr>
        <w:t xml:space="preserve"> (2014) utilized a </w:t>
      </w:r>
      <w:ins w:id="322" w:author="Rick Gilmore" w:date="2015-04-08T12:09:00Z">
        <w:r w:rsidR="00095068">
          <w:rPr>
            <w:sz w:val="24"/>
          </w:rPr>
          <w:t>central</w:t>
        </w:r>
      </w:ins>
      <w:ins w:id="323" w:author="William Adamiak" w:date="2015-04-07T17:52:00Z">
        <w:r w:rsidR="008112B9">
          <w:rPr>
            <w:sz w:val="24"/>
          </w:rPr>
          <w:t xml:space="preserve"> view</w:t>
        </w:r>
      </w:ins>
      <w:ins w:id="324" w:author="Rick Gilmore" w:date="2015-04-08T11:37:00Z">
        <w:r w:rsidR="00725227">
          <w:rPr>
            <w:sz w:val="24"/>
          </w:rPr>
          <w:t xml:space="preserve"> and a</w:t>
        </w:r>
      </w:ins>
      <w:r w:rsidR="00991D3E">
        <w:rPr>
          <w:sz w:val="24"/>
        </w:rPr>
        <w:t xml:space="preserve"> single display. Optic flow perception may differ in the periphery of the eye from the center of the visual field.</w:t>
      </w:r>
      <w:r w:rsidR="0001423D">
        <w:rPr>
          <w:sz w:val="24"/>
        </w:rPr>
        <w:t xml:space="preserve"> Participants were not monitored nor was an eye tracker used so there is no guarantee that focus was kept</w:t>
      </w:r>
      <w:r w:rsidR="002432EC">
        <w:rPr>
          <w:sz w:val="24"/>
        </w:rPr>
        <w:t xml:space="preserve"> on the fixation point.</w:t>
      </w:r>
      <w:r w:rsidR="00991D3E">
        <w:rPr>
          <w:sz w:val="24"/>
        </w:rPr>
        <w:t xml:space="preserve"> The decision was made to use </w:t>
      </w:r>
      <w:proofErr w:type="gramStart"/>
      <w:r w:rsidR="00991D3E">
        <w:rPr>
          <w:sz w:val="24"/>
        </w:rPr>
        <w:t>side by side</w:t>
      </w:r>
      <w:proofErr w:type="gramEnd"/>
      <w:r w:rsidR="00991D3E">
        <w:rPr>
          <w:sz w:val="24"/>
        </w:rPr>
        <w:t xml:space="preserve"> displays to allow for direct comparison between the two displays. The experimental design will also allow for continued </w:t>
      </w:r>
      <w:r w:rsidR="0001423D">
        <w:rPr>
          <w:sz w:val="24"/>
        </w:rPr>
        <w:t xml:space="preserve">optic flow </w:t>
      </w:r>
      <w:r w:rsidR="00991D3E">
        <w:rPr>
          <w:sz w:val="24"/>
        </w:rPr>
        <w:t>experimentation</w:t>
      </w:r>
      <w:r w:rsidR="0001423D">
        <w:rPr>
          <w:sz w:val="24"/>
        </w:rPr>
        <w:t xml:space="preserve"> on infants and children to track the development of the brain areas involved in motion perception.  </w:t>
      </w:r>
      <w:r>
        <w:rPr>
          <w:sz w:val="24"/>
        </w:rPr>
        <w:t xml:space="preserve"> </w:t>
      </w:r>
    </w:p>
    <w:p w14:paraId="27DA7E31" w14:textId="0B50EADF" w:rsidR="00561736" w:rsidRDefault="002432EC" w:rsidP="00561736">
      <w:pPr>
        <w:rPr>
          <w:sz w:val="24"/>
        </w:rPr>
      </w:pPr>
      <w:r>
        <w:rPr>
          <w:sz w:val="24"/>
        </w:rPr>
        <w:t>As with most tasks, there is a learning effect of performing it repeatedly. Since every participant completed four runs for the experiment, two at 2 deg/s and two at 8 deg/s, there was the risk that participants would be more adept at recognizing optic flow patterns in the later runs</w:t>
      </w:r>
      <w:ins w:id="325" w:author="William Adamiak" w:date="2015-04-07T17:55:00Z">
        <w:r w:rsidR="008112B9">
          <w:rPr>
            <w:sz w:val="24"/>
          </w:rPr>
          <w:t xml:space="preserve">, </w:t>
        </w:r>
      </w:ins>
      <w:r>
        <w:rPr>
          <w:sz w:val="24"/>
        </w:rPr>
        <w:lastRenderedPageBreak/>
        <w:t xml:space="preserve">regardless of conditions. </w:t>
      </w:r>
      <w:r w:rsidR="00561736">
        <w:rPr>
          <w:sz w:val="24"/>
        </w:rPr>
        <w:t xml:space="preserve">To control for this, the order in which runs were delivered was systematically randomized and recorded. The effect of run order could be analyzed in future studies and if effects are found significant, steps could be taken to avoid this habituation to the study, such as voiding the first and last runs. This could also help to decrease the potential for the effect of participant tiring. The displays used in this experiment are perceptually draining, which poses the risk of participants </w:t>
      </w:r>
      <w:ins w:id="326" w:author="William Adamiak" w:date="2015-04-07T17:56:00Z">
        <w:r w:rsidR="008112B9">
          <w:rPr>
            <w:sz w:val="24"/>
          </w:rPr>
          <w:t xml:space="preserve">becoming tired or </w:t>
        </w:r>
      </w:ins>
      <w:r w:rsidR="00561736">
        <w:rPr>
          <w:sz w:val="24"/>
        </w:rPr>
        <w:t xml:space="preserve">losing interest as the experiment goes on.   </w:t>
      </w:r>
    </w:p>
    <w:p w14:paraId="0427E18A" w14:textId="14D6FB44" w:rsidR="00561736" w:rsidRDefault="00561736" w:rsidP="00561736">
      <w:pPr>
        <w:rPr>
          <w:sz w:val="24"/>
        </w:rPr>
      </w:pPr>
      <w:r>
        <w:rPr>
          <w:sz w:val="24"/>
        </w:rPr>
        <w:t xml:space="preserve">Within a run of a program, it was decided to use a method of constant stimuli rather than </w:t>
      </w:r>
      <w:r w:rsidR="00143C2E">
        <w:rPr>
          <w:sz w:val="24"/>
        </w:rPr>
        <w:t xml:space="preserve">a staircase procedure. In psychophysics, the method of constant stimuli dictates that stimuli are </w:t>
      </w:r>
      <w:ins w:id="327" w:author="Rick Gilmore" w:date="2015-04-08T11:37:00Z">
        <w:r w:rsidR="00E45992">
          <w:rPr>
            <w:sz w:val="24"/>
          </w:rPr>
          <w:t>chosen from a constant fixed set</w:t>
        </w:r>
      </w:ins>
      <w:ins w:id="328" w:author="William Adamiak" w:date="2015-04-07T17:57:00Z">
        <w:r w:rsidR="008112B9">
          <w:rPr>
            <w:sz w:val="24"/>
          </w:rPr>
          <w:t>,</w:t>
        </w:r>
      </w:ins>
      <w:r w:rsidR="00143C2E">
        <w:rPr>
          <w:sz w:val="24"/>
        </w:rPr>
        <w:t xml:space="preserve"> but are </w:t>
      </w:r>
      <w:ins w:id="329" w:author="William Adamiak" w:date="2015-04-07T17:57:00Z">
        <w:r w:rsidR="008112B9">
          <w:rPr>
            <w:sz w:val="24"/>
          </w:rPr>
          <w:t>delivered in a completely random order</w:t>
        </w:r>
      </w:ins>
      <w:r w:rsidR="00143C2E">
        <w:rPr>
          <w:sz w:val="24"/>
        </w:rPr>
        <w:t xml:space="preserve">. A staircase procedure, on the other hand, would begin with a high intensity stimulus, which is easy to detect, and decrease in intensity until the participant is incorrect. The trend repeatedly reverses and the values </w:t>
      </w:r>
      <w:ins w:id="330" w:author="William Adamiak" w:date="2015-04-07T17:57:00Z">
        <w:r w:rsidR="008112B9">
          <w:rPr>
            <w:sz w:val="24"/>
          </w:rPr>
          <w:t>at which the</w:t>
        </w:r>
      </w:ins>
      <w:r w:rsidR="00143C2E">
        <w:rPr>
          <w:sz w:val="24"/>
        </w:rPr>
        <w:t xml:space="preserve"> reversals </w:t>
      </w:r>
      <w:ins w:id="331" w:author="William Adamiak" w:date="2015-04-07T17:57:00Z">
        <w:r w:rsidR="008112B9">
          <w:rPr>
            <w:sz w:val="24"/>
          </w:rPr>
          <w:t xml:space="preserve">occur </w:t>
        </w:r>
      </w:ins>
      <w:r w:rsidR="00143C2E">
        <w:rPr>
          <w:sz w:val="24"/>
        </w:rPr>
        <w:t xml:space="preserve">are recorded and averaged to determine the detection thresholds. The method of constant stimuli was used to prevent participant habituation </w:t>
      </w:r>
      <w:r w:rsidR="00D84058">
        <w:rPr>
          <w:sz w:val="24"/>
        </w:rPr>
        <w:t>to the order o</w:t>
      </w:r>
      <w:ins w:id="332" w:author="William Adamiak" w:date="2015-04-07T17:58:00Z">
        <w:r w:rsidR="008112B9">
          <w:rPr>
            <w:sz w:val="24"/>
          </w:rPr>
          <w:t>f</w:t>
        </w:r>
      </w:ins>
      <w:r w:rsidR="00D84058">
        <w:rPr>
          <w:sz w:val="24"/>
        </w:rPr>
        <w:t xml:space="preserve"> stimuli</w:t>
      </w:r>
      <w:ins w:id="333" w:author="Rick Gilmore" w:date="2015-04-08T12:11:00Z">
        <w:r w:rsidR="006F5159">
          <w:rPr>
            <w:sz w:val="24"/>
          </w:rPr>
          <w:t xml:space="preserve"> and to enable movies to be generated in advance.</w:t>
        </w:r>
      </w:ins>
      <w:del w:id="334" w:author="Rick Gilmore" w:date="2015-04-08T12:11:00Z">
        <w:r w:rsidR="00D84058" w:rsidDel="006F5159">
          <w:rPr>
            <w:sz w:val="24"/>
          </w:rPr>
          <w:delText xml:space="preserve">. </w:delText>
        </w:r>
      </w:del>
      <w:r w:rsidR="00143C2E">
        <w:rPr>
          <w:sz w:val="24"/>
        </w:rPr>
        <w:t xml:space="preserve">  </w:t>
      </w:r>
    </w:p>
    <w:p w14:paraId="09042668" w14:textId="09AF540B" w:rsidR="007064A4" w:rsidRDefault="00D84058" w:rsidP="00561736">
      <w:pPr>
        <w:rPr>
          <w:sz w:val="24"/>
        </w:rPr>
      </w:pPr>
      <w:r>
        <w:rPr>
          <w:sz w:val="24"/>
        </w:rPr>
        <w:t xml:space="preserve">Another limitation to the current study is that </w:t>
      </w:r>
      <w:proofErr w:type="spellStart"/>
      <w:r>
        <w:rPr>
          <w:sz w:val="24"/>
        </w:rPr>
        <w:t>kinematograms</w:t>
      </w:r>
      <w:proofErr w:type="spellEnd"/>
      <w:r>
        <w:rPr>
          <w:sz w:val="24"/>
        </w:rPr>
        <w:t xml:space="preserve">, or dot displays, may not tap the same perceptual abilities as optic flow in the real world does. These dot displays are designed to simulate </w:t>
      </w:r>
      <w:ins w:id="335" w:author="William Adamiak" w:date="2015-04-07T18:00:00Z">
        <w:r w:rsidR="008112B9">
          <w:rPr>
            <w:sz w:val="24"/>
          </w:rPr>
          <w:t xml:space="preserve">the </w:t>
        </w:r>
      </w:ins>
      <w:r>
        <w:rPr>
          <w:sz w:val="24"/>
        </w:rPr>
        <w:t>optic flow patterns</w:t>
      </w:r>
      <w:ins w:id="336" w:author="William Adamiak" w:date="2015-04-07T17:59:00Z">
        <w:r w:rsidR="008112B9">
          <w:rPr>
            <w:sz w:val="24"/>
          </w:rPr>
          <w:t xml:space="preserve"> that exist in nature</w:t>
        </w:r>
      </w:ins>
      <w:r>
        <w:rPr>
          <w:sz w:val="24"/>
        </w:rPr>
        <w:t>, but they could still be perceiv</w:t>
      </w:r>
      <w:r w:rsidR="0016755B">
        <w:rPr>
          <w:sz w:val="24"/>
        </w:rPr>
        <w:t>ed very differently. Navigation through an environment requires instantaneous motion perception.</w:t>
      </w:r>
      <w:ins w:id="337" w:author="William Adamiak" w:date="2015-04-07T17:59:00Z">
        <w:r w:rsidR="008112B9" w:rsidRPr="008112B9">
          <w:rPr>
            <w:sz w:val="24"/>
          </w:rPr>
          <w:t xml:space="preserve"> Ten seconds of every day visual input consists of hundreds of different optic flow patterns.</w:t>
        </w:r>
      </w:ins>
      <w:r w:rsidR="0016755B">
        <w:rPr>
          <w:sz w:val="24"/>
        </w:rPr>
        <w:t xml:space="preserve"> In this study, </w:t>
      </w:r>
      <w:ins w:id="338" w:author="William Adamiak" w:date="2015-04-07T18:02:00Z">
        <w:r w:rsidR="00DE01E4">
          <w:rPr>
            <w:sz w:val="24"/>
          </w:rPr>
          <w:t xml:space="preserve">participants were shown the same optic flow pattern for a ten second period, which is a period that rarely </w:t>
        </w:r>
      </w:ins>
      <w:ins w:id="339" w:author="William Adamiak" w:date="2015-04-07T18:03:00Z">
        <w:r w:rsidR="00DE01E4">
          <w:rPr>
            <w:sz w:val="24"/>
          </w:rPr>
          <w:t>occurs</w:t>
        </w:r>
      </w:ins>
      <w:ins w:id="340" w:author="William Adamiak" w:date="2015-04-07T18:02:00Z">
        <w:r w:rsidR="00DE01E4">
          <w:rPr>
            <w:sz w:val="24"/>
          </w:rPr>
          <w:t xml:space="preserve"> </w:t>
        </w:r>
      </w:ins>
      <w:ins w:id="341" w:author="William Adamiak" w:date="2015-04-07T18:03:00Z">
        <w:r w:rsidR="00DE01E4">
          <w:rPr>
            <w:sz w:val="24"/>
          </w:rPr>
          <w:t>in nature</w:t>
        </w:r>
      </w:ins>
      <w:r w:rsidR="0016755B">
        <w:rPr>
          <w:sz w:val="24"/>
        </w:rPr>
        <w:t xml:space="preserve">. Motion perception over a prolonged period such as that is very different from what the real world demands. </w:t>
      </w:r>
      <w:ins w:id="342" w:author="Rick Gilmore" w:date="2015-04-08T11:38:00Z">
        <w:r w:rsidR="0090186F">
          <w:rPr>
            <w:sz w:val="24"/>
          </w:rPr>
          <w:t>As a consequence, t</w:t>
        </w:r>
      </w:ins>
      <w:r w:rsidR="0016755B">
        <w:rPr>
          <w:sz w:val="24"/>
        </w:rPr>
        <w:t xml:space="preserve">his experiment is </w:t>
      </w:r>
      <w:r w:rsidR="007064A4">
        <w:rPr>
          <w:sz w:val="24"/>
        </w:rPr>
        <w:t xml:space="preserve">only </w:t>
      </w:r>
      <w:r w:rsidR="0016755B">
        <w:rPr>
          <w:sz w:val="24"/>
        </w:rPr>
        <w:t xml:space="preserve">assessing detection of the most </w:t>
      </w:r>
      <w:r w:rsidR="00C57E70">
        <w:rPr>
          <w:sz w:val="24"/>
        </w:rPr>
        <w:t>rudimentary elements of</w:t>
      </w:r>
      <w:r w:rsidR="0016755B">
        <w:rPr>
          <w:sz w:val="24"/>
        </w:rPr>
        <w:t xml:space="preserve"> optic flow</w:t>
      </w:r>
      <w:r w:rsidR="00C57E70">
        <w:rPr>
          <w:sz w:val="24"/>
        </w:rPr>
        <w:t>.</w:t>
      </w:r>
      <w:r w:rsidR="0016755B">
        <w:rPr>
          <w:sz w:val="24"/>
        </w:rPr>
        <w:t xml:space="preserve"> </w:t>
      </w:r>
    </w:p>
    <w:p w14:paraId="7F420AE4" w14:textId="36FC5756" w:rsidR="00D84058" w:rsidRDefault="007064A4" w:rsidP="00561736">
      <w:pPr>
        <w:rPr>
          <w:sz w:val="24"/>
        </w:rPr>
      </w:pPr>
      <w:r>
        <w:rPr>
          <w:sz w:val="24"/>
        </w:rPr>
        <w:lastRenderedPageBreak/>
        <w:t xml:space="preserve">Continuation of psychophysical experiments on motion coherence is an important endeavor. This experiment represents a major </w:t>
      </w:r>
      <w:proofErr w:type="gramStart"/>
      <w:r>
        <w:rPr>
          <w:sz w:val="24"/>
        </w:rPr>
        <w:t>stepping stone</w:t>
      </w:r>
      <w:proofErr w:type="gramEnd"/>
      <w:r>
        <w:rPr>
          <w:sz w:val="24"/>
        </w:rPr>
        <w:t xml:space="preserve"> in the field as it is very easy to </w:t>
      </w:r>
      <w:ins w:id="343" w:author="William Adamiak" w:date="2015-04-07T18:04:00Z">
        <w:r w:rsidR="00DE01E4">
          <w:rPr>
            <w:sz w:val="24"/>
          </w:rPr>
          <w:t xml:space="preserve">replicate and </w:t>
        </w:r>
      </w:ins>
      <w:r>
        <w:rPr>
          <w:sz w:val="24"/>
        </w:rPr>
        <w:t xml:space="preserve">build upon. Future </w:t>
      </w:r>
      <w:ins w:id="344" w:author="William Adamiak" w:date="2015-04-07T18:04:00Z">
        <w:r w:rsidR="00DE01E4">
          <w:rPr>
            <w:sz w:val="24"/>
          </w:rPr>
          <w:t>researchers</w:t>
        </w:r>
      </w:ins>
      <w:r>
        <w:rPr>
          <w:sz w:val="24"/>
        </w:rPr>
        <w:t xml:space="preserve"> can </w:t>
      </w:r>
      <w:ins w:id="345" w:author="William Adamiak" w:date="2015-04-07T18:05:00Z">
        <w:r w:rsidR="00DE01E4">
          <w:rPr>
            <w:sz w:val="24"/>
          </w:rPr>
          <w:t xml:space="preserve">easily </w:t>
        </w:r>
      </w:ins>
      <w:r>
        <w:rPr>
          <w:sz w:val="24"/>
        </w:rPr>
        <w:t>modify the existing MATLAB program to include additional optic flow patterns or othe</w:t>
      </w:r>
      <w:r w:rsidR="00980B81">
        <w:rPr>
          <w:sz w:val="24"/>
        </w:rPr>
        <w:t xml:space="preserve">r parameters. All data collected has been uploaded to Databrary.com to allow for open data sharing and enable the continuation of the research. Further investigations into optic flow could potentially revolutionize perceptual screenings in the world. Optic flow </w:t>
      </w:r>
      <w:proofErr w:type="spellStart"/>
      <w:r w:rsidR="00980B81">
        <w:rPr>
          <w:sz w:val="24"/>
        </w:rPr>
        <w:t>kinematogram</w:t>
      </w:r>
      <w:proofErr w:type="spellEnd"/>
      <w:r w:rsidR="00980B81">
        <w:rPr>
          <w:sz w:val="24"/>
        </w:rPr>
        <w:t xml:space="preserve"> based perceptual tests could be used to evaluate if a person is capable of safely operating a car or being a fighter pilot in the military. </w:t>
      </w:r>
      <w:r w:rsidR="000C194F">
        <w:rPr>
          <w:sz w:val="24"/>
        </w:rPr>
        <w:t>Much still needs to be learned before this can become a reality, but this study provides a framework for how this can be achieved.</w:t>
      </w:r>
      <w:r>
        <w:rPr>
          <w:sz w:val="24"/>
        </w:rPr>
        <w:t xml:space="preserve">  </w:t>
      </w:r>
      <w:r w:rsidR="0016755B">
        <w:rPr>
          <w:sz w:val="24"/>
        </w:rPr>
        <w:t xml:space="preserve">  </w:t>
      </w:r>
    </w:p>
    <w:p w14:paraId="23A8C5FD" w14:textId="77777777" w:rsidR="002432EC" w:rsidRDefault="002432EC" w:rsidP="00FC042C">
      <w:pPr>
        <w:rPr>
          <w:sz w:val="24"/>
        </w:rPr>
      </w:pPr>
    </w:p>
    <w:p w14:paraId="1CC049D0" w14:textId="77777777" w:rsidR="00A439D1" w:rsidRDefault="00A439D1" w:rsidP="00FC042C">
      <w:pPr>
        <w:rPr>
          <w:sz w:val="24"/>
        </w:rPr>
      </w:pPr>
    </w:p>
    <w:p w14:paraId="17DC6E4E" w14:textId="77777777" w:rsidR="006B1FAF" w:rsidRDefault="006B1FAF" w:rsidP="00FC042C">
      <w:pPr>
        <w:rPr>
          <w:sz w:val="24"/>
        </w:rPr>
      </w:pPr>
    </w:p>
    <w:p w14:paraId="71EE8C39" w14:textId="032B80E4" w:rsidR="00902BF3" w:rsidRPr="00902BF3" w:rsidRDefault="00617861" w:rsidP="0090186F">
      <w:r>
        <w:rPr>
          <w:sz w:val="24"/>
        </w:rPr>
        <w:t xml:space="preserve">  </w:t>
      </w:r>
      <w:r w:rsidR="00580C2E">
        <w:rPr>
          <w:sz w:val="24"/>
        </w:rPr>
        <w:t xml:space="preserve"> </w:t>
      </w:r>
      <w:r w:rsidR="00FC042C">
        <w:rPr>
          <w:sz w:val="24"/>
        </w:rPr>
        <w:t xml:space="preserve"> </w:t>
      </w:r>
    </w:p>
    <w:p w14:paraId="678662C9" w14:textId="77777777" w:rsidR="00E82D04" w:rsidRDefault="00B94254" w:rsidP="00E82D04">
      <w:pPr>
        <w:pStyle w:val="Heading1"/>
        <w:numPr>
          <w:ilvl w:val="0"/>
          <w:numId w:val="0"/>
        </w:numPr>
        <w:rPr>
          <w:color w:val="000000"/>
          <w:sz w:val="24"/>
          <w:szCs w:val="24"/>
        </w:rPr>
      </w:pPr>
      <w:r w:rsidRPr="00A42700">
        <w:rPr>
          <w:rStyle w:val="HeadingNumber"/>
          <w:color w:val="auto"/>
          <w:sz w:val="24"/>
          <w:szCs w:val="24"/>
        </w:rPr>
        <w:lastRenderedPageBreak/>
        <w:t>Appendix A</w:t>
      </w:r>
      <w:r w:rsidRPr="00A42700">
        <w:rPr>
          <w:sz w:val="24"/>
          <w:szCs w:val="24"/>
        </w:rPr>
        <w:br/>
      </w:r>
      <w:r w:rsidRPr="00A42700">
        <w:rPr>
          <w:sz w:val="24"/>
          <w:szCs w:val="24"/>
        </w:rPr>
        <w:br/>
      </w:r>
      <w:bookmarkEnd w:id="200"/>
      <w:r w:rsidR="00E82D04">
        <w:rPr>
          <w:sz w:val="24"/>
          <w:szCs w:val="24"/>
        </w:rPr>
        <w:t>List of Figures</w:t>
      </w:r>
      <w:bookmarkEnd w:id="252"/>
    </w:p>
    <w:p w14:paraId="2988B16E" w14:textId="77777777" w:rsidR="00E82D04" w:rsidRDefault="005455E6" w:rsidP="00E82D04">
      <w:pPr>
        <w:pStyle w:val="NormalWeb"/>
        <w:keepNext/>
        <w:spacing w:after="200" w:line="480" w:lineRule="auto"/>
      </w:pPr>
      <w:r w:rsidRPr="00641050">
        <w:rPr>
          <w:noProof/>
        </w:rPr>
        <w:drawing>
          <wp:inline distT="0" distB="0" distL="0" distR="0" wp14:anchorId="24E8B4C5" wp14:editId="0E6BA4D7">
            <wp:extent cx="4895850" cy="2028825"/>
            <wp:effectExtent l="0" t="0" r="0" b="9525"/>
            <wp:docPr id="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2028825"/>
                    </a:xfrm>
                    <a:prstGeom prst="rect">
                      <a:avLst/>
                    </a:prstGeom>
                    <a:noFill/>
                    <a:ln>
                      <a:noFill/>
                    </a:ln>
                  </pic:spPr>
                </pic:pic>
              </a:graphicData>
            </a:graphic>
          </wp:inline>
        </w:drawing>
      </w:r>
    </w:p>
    <w:p w14:paraId="7C0B9ED3" w14:textId="6D5BAA75" w:rsidR="00E82D04" w:rsidRDefault="00E82D04" w:rsidP="00E82D04">
      <w:pPr>
        <w:pStyle w:val="Caption"/>
        <w:rPr>
          <w:color w:val="auto"/>
          <w:sz w:val="24"/>
          <w:szCs w:val="24"/>
        </w:rPr>
      </w:pPr>
      <w:bookmarkStart w:id="346" w:name="_Toc415588394"/>
      <w:r w:rsidRPr="00147FB0">
        <w:rPr>
          <w:color w:val="auto"/>
          <w:sz w:val="24"/>
          <w:szCs w:val="24"/>
        </w:rPr>
        <w:t xml:space="preserve">Figure </w:t>
      </w:r>
      <w:r w:rsidRPr="00147FB0">
        <w:rPr>
          <w:color w:val="auto"/>
          <w:sz w:val="24"/>
          <w:szCs w:val="24"/>
        </w:rPr>
        <w:fldChar w:fldCharType="begin"/>
      </w:r>
      <w:r w:rsidRPr="00147FB0">
        <w:rPr>
          <w:color w:val="auto"/>
          <w:sz w:val="24"/>
          <w:szCs w:val="24"/>
        </w:rPr>
        <w:instrText xml:space="preserve"> SEQ Figure \* ARABIC </w:instrText>
      </w:r>
      <w:r w:rsidRPr="00147FB0">
        <w:rPr>
          <w:color w:val="auto"/>
          <w:sz w:val="24"/>
          <w:szCs w:val="24"/>
        </w:rPr>
        <w:fldChar w:fldCharType="separate"/>
      </w:r>
      <w:r w:rsidR="002E73C7">
        <w:rPr>
          <w:noProof/>
          <w:color w:val="auto"/>
          <w:sz w:val="24"/>
          <w:szCs w:val="24"/>
        </w:rPr>
        <w:t>1</w:t>
      </w:r>
      <w:r w:rsidRPr="00147FB0">
        <w:rPr>
          <w:color w:val="auto"/>
          <w:sz w:val="24"/>
          <w:szCs w:val="24"/>
        </w:rPr>
        <w:fldChar w:fldCharType="end"/>
      </w:r>
      <w:r w:rsidRPr="00147FB0">
        <w:rPr>
          <w:color w:val="auto"/>
          <w:sz w:val="24"/>
          <w:szCs w:val="24"/>
        </w:rPr>
        <w:t xml:space="preserve">: Types of Optic Flow Patterns. </w:t>
      </w:r>
      <w:del w:id="347" w:author="Rick Gilmore" w:date="2015-04-06T13:13:00Z">
        <w:r w:rsidRPr="00147FB0" w:rsidDel="00A35245">
          <w:rPr>
            <w:color w:val="auto"/>
            <w:sz w:val="24"/>
            <w:szCs w:val="24"/>
          </w:rPr>
          <w:delText>Lamina</w:delText>
        </w:r>
        <w:r w:rsidR="001F599D" w:rsidDel="00A35245">
          <w:rPr>
            <w:color w:val="auto"/>
            <w:sz w:val="24"/>
            <w:szCs w:val="24"/>
          </w:rPr>
          <w:delText>r</w:delText>
        </w:r>
      </w:del>
      <w:proofErr w:type="gramStart"/>
      <w:ins w:id="348" w:author="Rick Gilmore" w:date="2015-04-06T13:14:00Z">
        <w:r w:rsidR="00EA55FA">
          <w:rPr>
            <w:color w:val="auto"/>
            <w:sz w:val="24"/>
            <w:szCs w:val="24"/>
          </w:rPr>
          <w:t>Laminar</w:t>
        </w:r>
      </w:ins>
      <w:r w:rsidR="001F599D">
        <w:rPr>
          <w:color w:val="auto"/>
          <w:sz w:val="24"/>
          <w:szCs w:val="24"/>
        </w:rPr>
        <w:t xml:space="preserve"> also known as translational/linear</w:t>
      </w:r>
      <w:r w:rsidRPr="00147FB0">
        <w:rPr>
          <w:color w:val="auto"/>
          <w:sz w:val="24"/>
          <w:szCs w:val="24"/>
        </w:rPr>
        <w:t>.</w:t>
      </w:r>
      <w:bookmarkEnd w:id="346"/>
      <w:proofErr w:type="gramEnd"/>
    </w:p>
    <w:p w14:paraId="64D90AFF" w14:textId="77777777" w:rsidR="00E82D04" w:rsidRPr="00E82D04" w:rsidRDefault="00E82D04" w:rsidP="00E82D04"/>
    <w:p w14:paraId="7587CCB3" w14:textId="77777777" w:rsidR="00E82D04" w:rsidRDefault="005455E6" w:rsidP="00E82D04">
      <w:pPr>
        <w:pStyle w:val="NormalWeb"/>
        <w:keepNext/>
        <w:spacing w:before="0" w:beforeAutospacing="0" w:after="200" w:afterAutospacing="0" w:line="480" w:lineRule="auto"/>
        <w:ind w:left="720"/>
      </w:pPr>
      <w:commentRangeStart w:id="349"/>
      <w:r w:rsidRPr="00641050">
        <w:rPr>
          <w:noProof/>
        </w:rPr>
        <w:drawing>
          <wp:inline distT="0" distB="0" distL="0" distR="0" wp14:anchorId="529F7338" wp14:editId="5D4C39C5">
            <wp:extent cx="3898443" cy="1381124"/>
            <wp:effectExtent l="0" t="0" r="6985" b="0"/>
            <wp:docPr id="1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34030" cy="1393732"/>
                    </a:xfrm>
                    <a:prstGeom prst="rect">
                      <a:avLst/>
                    </a:prstGeom>
                    <a:noFill/>
                    <a:ln>
                      <a:noFill/>
                    </a:ln>
                  </pic:spPr>
                </pic:pic>
              </a:graphicData>
            </a:graphic>
          </wp:inline>
        </w:drawing>
      </w:r>
      <w:commentRangeEnd w:id="349"/>
      <w:r w:rsidR="00973939">
        <w:rPr>
          <w:rStyle w:val="CommentReference"/>
        </w:rPr>
        <w:commentReference w:id="349"/>
      </w:r>
    </w:p>
    <w:p w14:paraId="75C4D6BA" w14:textId="50513273" w:rsidR="00E82D04" w:rsidRPr="00147FB0" w:rsidRDefault="00E82D04" w:rsidP="00E82D04">
      <w:pPr>
        <w:pStyle w:val="Caption"/>
        <w:rPr>
          <w:i/>
          <w:color w:val="auto"/>
          <w:sz w:val="24"/>
          <w:szCs w:val="24"/>
        </w:rPr>
      </w:pPr>
      <w:bookmarkStart w:id="350" w:name="_Toc415588395"/>
      <w:r w:rsidRPr="00147FB0">
        <w:rPr>
          <w:color w:val="auto"/>
          <w:sz w:val="24"/>
          <w:szCs w:val="24"/>
        </w:rPr>
        <w:t xml:space="preserve">Figure </w:t>
      </w:r>
      <w:r w:rsidRPr="00147FB0">
        <w:rPr>
          <w:color w:val="auto"/>
          <w:sz w:val="24"/>
          <w:szCs w:val="24"/>
        </w:rPr>
        <w:fldChar w:fldCharType="begin"/>
      </w:r>
      <w:r w:rsidRPr="00147FB0">
        <w:rPr>
          <w:color w:val="auto"/>
          <w:sz w:val="24"/>
          <w:szCs w:val="24"/>
        </w:rPr>
        <w:instrText xml:space="preserve"> SEQ Figure \* ARABIC </w:instrText>
      </w:r>
      <w:r w:rsidRPr="00147FB0">
        <w:rPr>
          <w:color w:val="auto"/>
          <w:sz w:val="24"/>
          <w:szCs w:val="24"/>
        </w:rPr>
        <w:fldChar w:fldCharType="separate"/>
      </w:r>
      <w:r w:rsidR="002E73C7">
        <w:rPr>
          <w:noProof/>
          <w:color w:val="auto"/>
          <w:sz w:val="24"/>
          <w:szCs w:val="24"/>
        </w:rPr>
        <w:t>2</w:t>
      </w:r>
      <w:r w:rsidRPr="00147FB0">
        <w:rPr>
          <w:color w:val="auto"/>
          <w:sz w:val="24"/>
          <w:szCs w:val="24"/>
        </w:rPr>
        <w:fldChar w:fldCharType="end"/>
      </w:r>
      <w:r w:rsidRPr="00147FB0">
        <w:rPr>
          <w:color w:val="auto"/>
          <w:sz w:val="24"/>
          <w:szCs w:val="24"/>
        </w:rPr>
        <w:t>: Exper</w:t>
      </w:r>
      <w:r>
        <w:rPr>
          <w:color w:val="auto"/>
          <w:sz w:val="24"/>
          <w:szCs w:val="24"/>
        </w:rPr>
        <w:t>imental Set Up.</w:t>
      </w:r>
      <w:r w:rsidRPr="00147FB0">
        <w:rPr>
          <w:color w:val="auto"/>
          <w:sz w:val="24"/>
          <w:szCs w:val="24"/>
        </w:rPr>
        <w:t xml:space="preserve"> </w:t>
      </w:r>
      <w:ins w:id="351" w:author="William Adamiak" w:date="2015-04-07T18:06:00Z">
        <w:r w:rsidR="00DE01E4">
          <w:rPr>
            <w:color w:val="auto"/>
            <w:sz w:val="24"/>
            <w:szCs w:val="24"/>
          </w:rPr>
          <w:t>Linear</w:t>
        </w:r>
      </w:ins>
      <w:del w:id="352" w:author="William Adamiak" w:date="2015-04-07T18:06:00Z">
        <w:r w:rsidRPr="00147FB0" w:rsidDel="00DE01E4">
          <w:rPr>
            <w:color w:val="auto"/>
            <w:sz w:val="24"/>
            <w:szCs w:val="24"/>
          </w:rPr>
          <w:delText>Translational</w:delText>
        </w:r>
      </w:del>
      <w:r w:rsidRPr="00147FB0">
        <w:rPr>
          <w:color w:val="auto"/>
          <w:sz w:val="24"/>
          <w:szCs w:val="24"/>
        </w:rPr>
        <w:t xml:space="preserve"> </w:t>
      </w:r>
      <w:r>
        <w:rPr>
          <w:color w:val="auto"/>
          <w:sz w:val="24"/>
          <w:szCs w:val="24"/>
        </w:rPr>
        <w:t xml:space="preserve">Coherent </w:t>
      </w:r>
      <w:r w:rsidRPr="00147FB0">
        <w:rPr>
          <w:color w:val="auto"/>
          <w:sz w:val="24"/>
          <w:szCs w:val="24"/>
        </w:rPr>
        <w:t>Motion in Left Display</w:t>
      </w:r>
      <w:bookmarkEnd w:id="350"/>
    </w:p>
    <w:p w14:paraId="1B6E8666" w14:textId="77777777" w:rsidR="00373588" w:rsidRDefault="00E82D04" w:rsidP="00E82D04">
      <w:pPr>
        <w:pStyle w:val="NormalWeb"/>
        <w:keepNext/>
        <w:spacing w:before="0" w:beforeAutospacing="0" w:after="200" w:afterAutospacing="0"/>
        <w:rPr>
          <w:rFonts w:ascii="Calibri" w:hAnsi="Calibri"/>
          <w:color w:val="000000"/>
        </w:rPr>
      </w:pPr>
      <w:r w:rsidRPr="00E82D04">
        <w:rPr>
          <w:rFonts w:ascii="Calibri" w:hAnsi="Calibri"/>
          <w:color w:val="000000"/>
        </w:rPr>
        <w:lastRenderedPageBreak/>
        <w:t xml:space="preserve"> </w:t>
      </w:r>
    </w:p>
    <w:p w14:paraId="7A26AF06" w14:textId="77777777" w:rsidR="00951F2B" w:rsidRPr="00951F2B" w:rsidRDefault="00951F2B" w:rsidP="00951F2B">
      <w:pPr>
        <w:pStyle w:val="Caption"/>
        <w:keepNext/>
        <w:rPr>
          <w:color w:val="auto"/>
          <w:sz w:val="24"/>
          <w:szCs w:val="24"/>
        </w:rPr>
      </w:pPr>
      <w:bookmarkStart w:id="353" w:name="_Toc415588553"/>
      <w:r w:rsidRPr="00951F2B">
        <w:rPr>
          <w:color w:val="auto"/>
          <w:sz w:val="24"/>
          <w:szCs w:val="24"/>
        </w:rPr>
        <w:t xml:space="preserve">Table </w:t>
      </w:r>
      <w:r w:rsidR="008976AF">
        <w:rPr>
          <w:color w:val="auto"/>
          <w:sz w:val="24"/>
          <w:szCs w:val="24"/>
        </w:rPr>
        <w:t>1</w:t>
      </w:r>
      <w:r w:rsidRPr="00951F2B">
        <w:rPr>
          <w:color w:val="auto"/>
          <w:sz w:val="24"/>
          <w:szCs w:val="24"/>
        </w:rPr>
        <w:t>: Descriptive Statistics of Response Time by Pattern, Coherence and Speed</w:t>
      </w:r>
      <w:bookmarkEnd w:id="353"/>
    </w:p>
    <w:tbl>
      <w:tblPr>
        <w:tblStyle w:val="TableGrid"/>
        <w:tblW w:w="0" w:type="auto"/>
        <w:tblLook w:val="04A0" w:firstRow="1" w:lastRow="0" w:firstColumn="1" w:lastColumn="0" w:noHBand="0" w:noVBand="1"/>
      </w:tblPr>
      <w:tblGrid>
        <w:gridCol w:w="1122"/>
        <w:gridCol w:w="946"/>
        <w:gridCol w:w="1979"/>
        <w:gridCol w:w="1119"/>
        <w:gridCol w:w="946"/>
        <w:gridCol w:w="1979"/>
        <w:gridCol w:w="1119"/>
      </w:tblGrid>
      <w:tr w:rsidR="00C67CAB" w14:paraId="27C18DA7" w14:textId="77777777" w:rsidTr="00C67CAB">
        <w:trPr>
          <w:trHeight w:val="433"/>
        </w:trPr>
        <w:tc>
          <w:tcPr>
            <w:tcW w:w="1122" w:type="dxa"/>
          </w:tcPr>
          <w:p w14:paraId="39156D52" w14:textId="77777777" w:rsidR="00C67CAB" w:rsidRPr="00951F2B" w:rsidRDefault="00C67CAB" w:rsidP="00951F2B">
            <w:pPr>
              <w:pStyle w:val="NormalWeb"/>
              <w:keepNext/>
              <w:spacing w:before="0" w:beforeAutospacing="0" w:after="200" w:afterAutospacing="0"/>
              <w:jc w:val="center"/>
              <w:rPr>
                <w:color w:val="000000"/>
              </w:rPr>
            </w:pPr>
          </w:p>
        </w:tc>
        <w:tc>
          <w:tcPr>
            <w:tcW w:w="4044" w:type="dxa"/>
            <w:gridSpan w:val="3"/>
          </w:tcPr>
          <w:p w14:paraId="060FAB40"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Linear</w:t>
            </w:r>
          </w:p>
        </w:tc>
        <w:tc>
          <w:tcPr>
            <w:tcW w:w="4044" w:type="dxa"/>
            <w:gridSpan w:val="3"/>
          </w:tcPr>
          <w:p w14:paraId="22295C2A"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Radial</w:t>
            </w:r>
          </w:p>
        </w:tc>
      </w:tr>
      <w:tr w:rsidR="00C67CAB" w14:paraId="17A4CEE2" w14:textId="77777777" w:rsidTr="00C67CAB">
        <w:trPr>
          <w:trHeight w:val="699"/>
        </w:trPr>
        <w:tc>
          <w:tcPr>
            <w:tcW w:w="1122" w:type="dxa"/>
          </w:tcPr>
          <w:p w14:paraId="476403B4"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62EEE788" w14:textId="77777777" w:rsidR="00C67CAB" w:rsidRPr="00951F2B" w:rsidRDefault="00C67CAB" w:rsidP="00951F2B">
            <w:pPr>
              <w:pStyle w:val="NormalWeb"/>
              <w:keepNext/>
              <w:spacing w:before="0" w:beforeAutospacing="0" w:after="200" w:afterAutospacing="0"/>
              <w:jc w:val="center"/>
              <w:rPr>
                <w:color w:val="000000"/>
              </w:rPr>
            </w:pPr>
            <w:proofErr w:type="spellStart"/>
            <w:r w:rsidRPr="00951F2B">
              <w:rPr>
                <w:color w:val="000000"/>
              </w:rPr>
              <w:t>Coh</w:t>
            </w:r>
            <w:proofErr w:type="spellEnd"/>
          </w:p>
        </w:tc>
        <w:tc>
          <w:tcPr>
            <w:tcW w:w="1979" w:type="dxa"/>
          </w:tcPr>
          <w:p w14:paraId="02352FC4" w14:textId="77777777" w:rsidR="00C67CAB" w:rsidRPr="00951F2B" w:rsidRDefault="00C67CAB" w:rsidP="00C67CAB">
            <w:pPr>
              <w:pStyle w:val="NormalWeb"/>
              <w:keepNext/>
              <w:spacing w:before="0" w:beforeAutospacing="0" w:after="200" w:afterAutospacing="0"/>
              <w:jc w:val="center"/>
              <w:rPr>
                <w:color w:val="000000"/>
              </w:rPr>
            </w:pPr>
            <w:r w:rsidRPr="00951F2B">
              <w:rPr>
                <w:color w:val="000000"/>
              </w:rPr>
              <w:t>Mean RT</w:t>
            </w:r>
            <w:r>
              <w:rPr>
                <w:color w:val="000000"/>
              </w:rPr>
              <w:t xml:space="preserve"> (SEM)</w:t>
            </w:r>
          </w:p>
        </w:tc>
        <w:tc>
          <w:tcPr>
            <w:tcW w:w="1118" w:type="dxa"/>
          </w:tcPr>
          <w:p w14:paraId="4D762022"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Median RT</w:t>
            </w:r>
          </w:p>
        </w:tc>
        <w:tc>
          <w:tcPr>
            <w:tcW w:w="946" w:type="dxa"/>
          </w:tcPr>
          <w:p w14:paraId="47BB9F75" w14:textId="77777777" w:rsidR="00C67CAB" w:rsidRPr="00951F2B" w:rsidRDefault="00C67CAB" w:rsidP="00951F2B">
            <w:pPr>
              <w:pStyle w:val="NormalWeb"/>
              <w:keepNext/>
              <w:spacing w:before="0" w:beforeAutospacing="0" w:after="200" w:afterAutospacing="0"/>
              <w:jc w:val="center"/>
              <w:rPr>
                <w:color w:val="000000"/>
              </w:rPr>
            </w:pPr>
            <w:proofErr w:type="spellStart"/>
            <w:r w:rsidRPr="00951F2B">
              <w:rPr>
                <w:color w:val="000000"/>
              </w:rPr>
              <w:t>Coh</w:t>
            </w:r>
            <w:proofErr w:type="spellEnd"/>
          </w:p>
        </w:tc>
        <w:tc>
          <w:tcPr>
            <w:tcW w:w="1979" w:type="dxa"/>
          </w:tcPr>
          <w:p w14:paraId="03E1139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Mean RT</w:t>
            </w:r>
            <w:r w:rsidR="00312A3F">
              <w:rPr>
                <w:color w:val="000000"/>
              </w:rPr>
              <w:t xml:space="preserve"> (SEM)</w:t>
            </w:r>
          </w:p>
        </w:tc>
        <w:tc>
          <w:tcPr>
            <w:tcW w:w="1118" w:type="dxa"/>
          </w:tcPr>
          <w:p w14:paraId="6CB9314A"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Median RT</w:t>
            </w:r>
          </w:p>
        </w:tc>
      </w:tr>
      <w:tr w:rsidR="00C67CAB" w14:paraId="742A7D4A" w14:textId="77777777" w:rsidTr="00C67CAB">
        <w:trPr>
          <w:trHeight w:val="447"/>
        </w:trPr>
        <w:tc>
          <w:tcPr>
            <w:tcW w:w="1122" w:type="dxa"/>
            <w:vMerge w:val="restart"/>
          </w:tcPr>
          <w:p w14:paraId="28A17644"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2 deg/sec</w:t>
            </w:r>
          </w:p>
        </w:tc>
        <w:tc>
          <w:tcPr>
            <w:tcW w:w="946" w:type="dxa"/>
          </w:tcPr>
          <w:p w14:paraId="5542D11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79" w:type="dxa"/>
          </w:tcPr>
          <w:p w14:paraId="7F5C36A5" w14:textId="5E705B2E" w:rsidR="00C67CAB" w:rsidRPr="00951F2B" w:rsidRDefault="00037B2A" w:rsidP="00951F2B">
            <w:pPr>
              <w:pStyle w:val="NormalWeb"/>
              <w:keepNext/>
              <w:spacing w:before="0" w:beforeAutospacing="0" w:after="200" w:afterAutospacing="0"/>
              <w:jc w:val="center"/>
              <w:rPr>
                <w:color w:val="000000"/>
              </w:rPr>
            </w:pPr>
            <w:r>
              <w:rPr>
                <w:color w:val="000000"/>
              </w:rPr>
              <w:t>3.9594</w:t>
            </w:r>
            <w:ins w:id="354" w:author="Rick Gilmore" w:date="2015-04-06T13:50:00Z">
              <w:r w:rsidR="001669CC">
                <w:rPr>
                  <w:color w:val="000000"/>
                </w:rPr>
                <w:t xml:space="preserve"> </w:t>
              </w:r>
            </w:ins>
            <w:r>
              <w:rPr>
                <w:color w:val="000000"/>
              </w:rPr>
              <w:t>(0.0913</w:t>
            </w:r>
            <w:r w:rsidR="00C67CAB">
              <w:rPr>
                <w:color w:val="000000"/>
              </w:rPr>
              <w:t>)</w:t>
            </w:r>
          </w:p>
        </w:tc>
        <w:tc>
          <w:tcPr>
            <w:tcW w:w="1118" w:type="dxa"/>
          </w:tcPr>
          <w:p w14:paraId="0FA9493C" w14:textId="77777777" w:rsidR="00C67CAB" w:rsidRPr="00951F2B" w:rsidRDefault="00037B2A" w:rsidP="00951F2B">
            <w:pPr>
              <w:pStyle w:val="NormalWeb"/>
              <w:keepNext/>
              <w:spacing w:before="0" w:beforeAutospacing="0" w:after="200" w:afterAutospacing="0"/>
              <w:jc w:val="center"/>
              <w:rPr>
                <w:color w:val="000000"/>
              </w:rPr>
            </w:pPr>
            <w:r>
              <w:rPr>
                <w:color w:val="000000"/>
              </w:rPr>
              <w:t>3.6198</w:t>
            </w:r>
          </w:p>
        </w:tc>
        <w:tc>
          <w:tcPr>
            <w:tcW w:w="946" w:type="dxa"/>
          </w:tcPr>
          <w:p w14:paraId="6C6B4ED9"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79" w:type="dxa"/>
          </w:tcPr>
          <w:p w14:paraId="6BBCC2AE" w14:textId="6D770338" w:rsidR="00C67CAB" w:rsidRPr="00951F2B" w:rsidRDefault="00037B2A" w:rsidP="00951F2B">
            <w:pPr>
              <w:pStyle w:val="NormalWeb"/>
              <w:keepNext/>
              <w:spacing w:before="0" w:beforeAutospacing="0" w:after="200" w:afterAutospacing="0"/>
              <w:jc w:val="center"/>
              <w:rPr>
                <w:color w:val="000000"/>
              </w:rPr>
            </w:pPr>
            <w:r>
              <w:rPr>
                <w:color w:val="000000"/>
              </w:rPr>
              <w:t>4.0218</w:t>
            </w:r>
            <w:ins w:id="355" w:author="Rick Gilmore" w:date="2015-04-06T13:50:00Z">
              <w:r w:rsidR="0028413C">
                <w:rPr>
                  <w:color w:val="000000"/>
                </w:rPr>
                <w:t xml:space="preserve"> </w:t>
              </w:r>
            </w:ins>
            <w:r>
              <w:rPr>
                <w:color w:val="000000"/>
              </w:rPr>
              <w:t>(0.0917</w:t>
            </w:r>
            <w:r w:rsidR="00C67CAB">
              <w:rPr>
                <w:color w:val="000000"/>
              </w:rPr>
              <w:t>)</w:t>
            </w:r>
          </w:p>
        </w:tc>
        <w:tc>
          <w:tcPr>
            <w:tcW w:w="1118" w:type="dxa"/>
          </w:tcPr>
          <w:p w14:paraId="4385841F"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3.</w:t>
            </w:r>
            <w:r w:rsidR="00037B2A">
              <w:rPr>
                <w:color w:val="000000"/>
              </w:rPr>
              <w:t>6451</w:t>
            </w:r>
          </w:p>
        </w:tc>
      </w:tr>
      <w:tr w:rsidR="00C67CAB" w14:paraId="5F68ACBD" w14:textId="77777777" w:rsidTr="00C67CAB">
        <w:trPr>
          <w:trHeight w:val="447"/>
        </w:trPr>
        <w:tc>
          <w:tcPr>
            <w:tcW w:w="1122" w:type="dxa"/>
            <w:vMerge/>
          </w:tcPr>
          <w:p w14:paraId="1D156C88"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59F15F91"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79" w:type="dxa"/>
          </w:tcPr>
          <w:p w14:paraId="1BEC266E" w14:textId="1766CE9A" w:rsidR="00C67CAB" w:rsidRPr="00951F2B" w:rsidRDefault="00037B2A" w:rsidP="00951F2B">
            <w:pPr>
              <w:pStyle w:val="NormalWeb"/>
              <w:keepNext/>
              <w:spacing w:before="0" w:beforeAutospacing="0" w:after="200" w:afterAutospacing="0"/>
              <w:jc w:val="center"/>
              <w:rPr>
                <w:color w:val="000000"/>
              </w:rPr>
            </w:pPr>
            <w:r>
              <w:rPr>
                <w:rFonts w:eastAsia="MS Mincho"/>
              </w:rPr>
              <w:t>3.3587</w:t>
            </w:r>
            <w:ins w:id="356" w:author="Rick Gilmore" w:date="2015-04-06T13:50:00Z">
              <w:r w:rsidR="001669CC">
                <w:rPr>
                  <w:rFonts w:eastAsia="MS Mincho"/>
                </w:rPr>
                <w:t xml:space="preserve"> </w:t>
              </w:r>
            </w:ins>
            <w:r>
              <w:rPr>
                <w:rFonts w:eastAsia="MS Mincho"/>
              </w:rPr>
              <w:t>(0.0829</w:t>
            </w:r>
            <w:r w:rsidR="00C67CAB">
              <w:rPr>
                <w:rFonts w:eastAsia="MS Mincho"/>
              </w:rPr>
              <w:t>)</w:t>
            </w:r>
          </w:p>
        </w:tc>
        <w:tc>
          <w:tcPr>
            <w:tcW w:w="1118" w:type="dxa"/>
          </w:tcPr>
          <w:p w14:paraId="4D8AFAE3" w14:textId="77777777" w:rsidR="00C67CAB" w:rsidRPr="00951F2B" w:rsidRDefault="00037B2A" w:rsidP="00951F2B">
            <w:pPr>
              <w:pStyle w:val="NormalWeb"/>
              <w:keepNext/>
              <w:spacing w:before="0" w:beforeAutospacing="0" w:after="200" w:afterAutospacing="0"/>
              <w:jc w:val="center"/>
              <w:rPr>
                <w:color w:val="000000"/>
              </w:rPr>
            </w:pPr>
            <w:r>
              <w:rPr>
                <w:color w:val="000000"/>
              </w:rPr>
              <w:t>2.8690</w:t>
            </w:r>
          </w:p>
        </w:tc>
        <w:tc>
          <w:tcPr>
            <w:tcW w:w="946" w:type="dxa"/>
          </w:tcPr>
          <w:p w14:paraId="67C7C7C1"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79" w:type="dxa"/>
          </w:tcPr>
          <w:p w14:paraId="76472987" w14:textId="09C35EB4" w:rsidR="00C67CAB" w:rsidRPr="00951F2B" w:rsidRDefault="00037B2A" w:rsidP="00951F2B">
            <w:pPr>
              <w:pStyle w:val="NormalWeb"/>
              <w:keepNext/>
              <w:spacing w:before="0" w:beforeAutospacing="0" w:after="200" w:afterAutospacing="0"/>
              <w:jc w:val="center"/>
              <w:rPr>
                <w:color w:val="000000"/>
              </w:rPr>
            </w:pPr>
            <w:r>
              <w:rPr>
                <w:color w:val="000000"/>
              </w:rPr>
              <w:t>3.2069</w:t>
            </w:r>
            <w:ins w:id="357" w:author="Rick Gilmore" w:date="2015-04-06T13:50:00Z">
              <w:r w:rsidR="0028413C">
                <w:rPr>
                  <w:color w:val="000000"/>
                </w:rPr>
                <w:t xml:space="preserve"> </w:t>
              </w:r>
            </w:ins>
            <w:r>
              <w:rPr>
                <w:color w:val="000000"/>
              </w:rPr>
              <w:t>(0.0751</w:t>
            </w:r>
            <w:r w:rsidR="00C67CAB">
              <w:rPr>
                <w:color w:val="000000"/>
              </w:rPr>
              <w:t>)</w:t>
            </w:r>
          </w:p>
        </w:tc>
        <w:tc>
          <w:tcPr>
            <w:tcW w:w="1118" w:type="dxa"/>
          </w:tcPr>
          <w:p w14:paraId="231107E5" w14:textId="77777777" w:rsidR="00C67CAB" w:rsidRPr="00951F2B" w:rsidRDefault="00037B2A" w:rsidP="00951F2B">
            <w:pPr>
              <w:pStyle w:val="NormalWeb"/>
              <w:keepNext/>
              <w:spacing w:before="0" w:beforeAutospacing="0" w:after="200" w:afterAutospacing="0"/>
              <w:jc w:val="center"/>
              <w:rPr>
                <w:color w:val="000000"/>
              </w:rPr>
            </w:pPr>
            <w:r>
              <w:rPr>
                <w:color w:val="000000"/>
              </w:rPr>
              <w:t>2.7704</w:t>
            </w:r>
          </w:p>
        </w:tc>
      </w:tr>
      <w:tr w:rsidR="00C67CAB" w14:paraId="18D1844F" w14:textId="77777777" w:rsidTr="00C67CAB">
        <w:trPr>
          <w:trHeight w:val="447"/>
        </w:trPr>
        <w:tc>
          <w:tcPr>
            <w:tcW w:w="1122" w:type="dxa"/>
            <w:vMerge/>
          </w:tcPr>
          <w:p w14:paraId="4DB7B29D"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1B4C16B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79" w:type="dxa"/>
          </w:tcPr>
          <w:p w14:paraId="5110309D" w14:textId="5E10AA15" w:rsidR="00C67CAB" w:rsidRPr="00951F2B" w:rsidRDefault="00037B2A" w:rsidP="00951F2B">
            <w:pPr>
              <w:pStyle w:val="NormalWeb"/>
              <w:keepNext/>
              <w:spacing w:before="0" w:beforeAutospacing="0" w:after="200" w:afterAutospacing="0"/>
              <w:jc w:val="center"/>
              <w:rPr>
                <w:color w:val="000000"/>
              </w:rPr>
            </w:pPr>
            <w:r>
              <w:rPr>
                <w:color w:val="000000"/>
              </w:rPr>
              <w:t>2.5241</w:t>
            </w:r>
            <w:ins w:id="358" w:author="Rick Gilmore" w:date="2015-04-06T13:50:00Z">
              <w:r w:rsidR="001669CC">
                <w:rPr>
                  <w:color w:val="000000"/>
                </w:rPr>
                <w:t xml:space="preserve"> </w:t>
              </w:r>
            </w:ins>
            <w:r>
              <w:rPr>
                <w:color w:val="000000"/>
              </w:rPr>
              <w:t>(0.0604</w:t>
            </w:r>
            <w:r w:rsidR="00C67CAB">
              <w:rPr>
                <w:color w:val="000000"/>
              </w:rPr>
              <w:t>)</w:t>
            </w:r>
          </w:p>
        </w:tc>
        <w:tc>
          <w:tcPr>
            <w:tcW w:w="1118" w:type="dxa"/>
          </w:tcPr>
          <w:p w14:paraId="7525D178" w14:textId="77777777" w:rsidR="00C67CAB" w:rsidRPr="00951F2B" w:rsidRDefault="00037B2A" w:rsidP="00951F2B">
            <w:pPr>
              <w:pStyle w:val="NormalWeb"/>
              <w:keepNext/>
              <w:spacing w:before="0" w:beforeAutospacing="0" w:after="200" w:afterAutospacing="0"/>
              <w:jc w:val="center"/>
              <w:rPr>
                <w:color w:val="000000"/>
              </w:rPr>
            </w:pPr>
            <w:r>
              <w:rPr>
                <w:color w:val="000000"/>
              </w:rPr>
              <w:t>2.3109</w:t>
            </w:r>
          </w:p>
        </w:tc>
        <w:tc>
          <w:tcPr>
            <w:tcW w:w="946" w:type="dxa"/>
          </w:tcPr>
          <w:p w14:paraId="46E1F203"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79" w:type="dxa"/>
          </w:tcPr>
          <w:p w14:paraId="650E3C06" w14:textId="2714CD79" w:rsidR="00C67CAB" w:rsidRPr="00951F2B" w:rsidRDefault="00037B2A" w:rsidP="00951F2B">
            <w:pPr>
              <w:pStyle w:val="NormalWeb"/>
              <w:keepNext/>
              <w:spacing w:before="0" w:beforeAutospacing="0" w:after="200" w:afterAutospacing="0"/>
              <w:jc w:val="center"/>
              <w:rPr>
                <w:color w:val="000000"/>
              </w:rPr>
            </w:pPr>
            <w:r>
              <w:rPr>
                <w:color w:val="000000"/>
              </w:rPr>
              <w:t>2.0805</w:t>
            </w:r>
            <w:ins w:id="359" w:author="Rick Gilmore" w:date="2015-04-06T13:50:00Z">
              <w:r w:rsidR="0028413C">
                <w:rPr>
                  <w:color w:val="000000"/>
                </w:rPr>
                <w:t xml:space="preserve"> </w:t>
              </w:r>
            </w:ins>
            <w:r>
              <w:rPr>
                <w:color w:val="000000"/>
              </w:rPr>
              <w:t>(0.0540</w:t>
            </w:r>
            <w:r w:rsidR="00C67CAB">
              <w:rPr>
                <w:color w:val="000000"/>
              </w:rPr>
              <w:t>)</w:t>
            </w:r>
          </w:p>
        </w:tc>
        <w:tc>
          <w:tcPr>
            <w:tcW w:w="1118" w:type="dxa"/>
          </w:tcPr>
          <w:p w14:paraId="6E219156" w14:textId="77777777" w:rsidR="00C67CAB" w:rsidRPr="00951F2B" w:rsidRDefault="00037B2A" w:rsidP="00951F2B">
            <w:pPr>
              <w:pStyle w:val="NormalWeb"/>
              <w:keepNext/>
              <w:spacing w:before="0" w:beforeAutospacing="0" w:after="200" w:afterAutospacing="0"/>
              <w:jc w:val="center"/>
              <w:rPr>
                <w:color w:val="000000"/>
              </w:rPr>
            </w:pPr>
            <w:r>
              <w:rPr>
                <w:color w:val="000000"/>
              </w:rPr>
              <w:t>1.7182</w:t>
            </w:r>
          </w:p>
        </w:tc>
      </w:tr>
      <w:tr w:rsidR="00C67CAB" w14:paraId="2FE577B0" w14:textId="77777777" w:rsidTr="00C67CAB">
        <w:trPr>
          <w:trHeight w:val="461"/>
        </w:trPr>
        <w:tc>
          <w:tcPr>
            <w:tcW w:w="1122" w:type="dxa"/>
            <w:vMerge/>
          </w:tcPr>
          <w:p w14:paraId="38CD8C1D"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4084FDF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79" w:type="dxa"/>
          </w:tcPr>
          <w:p w14:paraId="490FC6DE" w14:textId="4059D40D" w:rsidR="00C67CAB" w:rsidRPr="00951F2B" w:rsidRDefault="00037B2A" w:rsidP="00951F2B">
            <w:pPr>
              <w:pStyle w:val="NormalWeb"/>
              <w:keepNext/>
              <w:spacing w:before="0" w:beforeAutospacing="0" w:after="200" w:afterAutospacing="0"/>
              <w:jc w:val="center"/>
              <w:rPr>
                <w:color w:val="000000"/>
              </w:rPr>
            </w:pPr>
            <w:r>
              <w:rPr>
                <w:color w:val="000000"/>
              </w:rPr>
              <w:t>2.4627</w:t>
            </w:r>
            <w:ins w:id="360" w:author="Rick Gilmore" w:date="2015-04-06T13:50:00Z">
              <w:r w:rsidR="001669CC">
                <w:rPr>
                  <w:color w:val="000000"/>
                </w:rPr>
                <w:t xml:space="preserve"> </w:t>
              </w:r>
            </w:ins>
            <w:r>
              <w:rPr>
                <w:color w:val="000000"/>
              </w:rPr>
              <w:t>(0.0674</w:t>
            </w:r>
            <w:r w:rsidR="00C67CAB">
              <w:rPr>
                <w:color w:val="000000"/>
              </w:rPr>
              <w:t>)</w:t>
            </w:r>
          </w:p>
        </w:tc>
        <w:tc>
          <w:tcPr>
            <w:tcW w:w="1118" w:type="dxa"/>
          </w:tcPr>
          <w:p w14:paraId="7D4D2031" w14:textId="77777777" w:rsidR="00C67CAB" w:rsidRPr="00951F2B" w:rsidRDefault="00037B2A" w:rsidP="00951F2B">
            <w:pPr>
              <w:pStyle w:val="NormalWeb"/>
              <w:keepNext/>
              <w:spacing w:before="0" w:beforeAutospacing="0" w:after="200" w:afterAutospacing="0"/>
              <w:jc w:val="center"/>
              <w:rPr>
                <w:color w:val="000000"/>
              </w:rPr>
            </w:pPr>
            <w:r>
              <w:rPr>
                <w:color w:val="000000"/>
              </w:rPr>
              <w:t>2.2019</w:t>
            </w:r>
          </w:p>
        </w:tc>
        <w:tc>
          <w:tcPr>
            <w:tcW w:w="946" w:type="dxa"/>
          </w:tcPr>
          <w:p w14:paraId="12D8E713"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79" w:type="dxa"/>
          </w:tcPr>
          <w:p w14:paraId="26256D57" w14:textId="641B69A1" w:rsidR="00C67CAB" w:rsidRPr="00951F2B" w:rsidRDefault="00037B2A" w:rsidP="00951F2B">
            <w:pPr>
              <w:pStyle w:val="NormalWeb"/>
              <w:keepNext/>
              <w:spacing w:before="0" w:beforeAutospacing="0" w:after="200" w:afterAutospacing="0"/>
              <w:jc w:val="center"/>
              <w:rPr>
                <w:color w:val="000000"/>
              </w:rPr>
            </w:pPr>
            <w:r>
              <w:rPr>
                <w:color w:val="000000"/>
              </w:rPr>
              <w:t>1.8893</w:t>
            </w:r>
            <w:ins w:id="361" w:author="Rick Gilmore" w:date="2015-04-06T13:50:00Z">
              <w:r w:rsidR="0028413C">
                <w:rPr>
                  <w:color w:val="000000"/>
                </w:rPr>
                <w:t xml:space="preserve"> </w:t>
              </w:r>
            </w:ins>
            <w:r>
              <w:rPr>
                <w:color w:val="000000"/>
              </w:rPr>
              <w:t>(0.0543</w:t>
            </w:r>
            <w:r w:rsidR="00C67CAB">
              <w:rPr>
                <w:color w:val="000000"/>
              </w:rPr>
              <w:t>)</w:t>
            </w:r>
          </w:p>
        </w:tc>
        <w:tc>
          <w:tcPr>
            <w:tcW w:w="1118" w:type="dxa"/>
          </w:tcPr>
          <w:p w14:paraId="04E0673E" w14:textId="77777777" w:rsidR="00C67CAB" w:rsidRPr="00951F2B" w:rsidRDefault="00037B2A" w:rsidP="00951F2B">
            <w:pPr>
              <w:pStyle w:val="NormalWeb"/>
              <w:keepNext/>
              <w:spacing w:before="0" w:beforeAutospacing="0" w:after="200" w:afterAutospacing="0"/>
              <w:jc w:val="center"/>
              <w:rPr>
                <w:color w:val="000000"/>
              </w:rPr>
            </w:pPr>
            <w:r>
              <w:rPr>
                <w:color w:val="000000"/>
              </w:rPr>
              <w:t>1.3847</w:t>
            </w:r>
          </w:p>
        </w:tc>
      </w:tr>
      <w:tr w:rsidR="00C67CAB" w14:paraId="460C9DAB" w14:textId="77777777" w:rsidTr="00C67CAB">
        <w:trPr>
          <w:trHeight w:val="433"/>
        </w:trPr>
        <w:tc>
          <w:tcPr>
            <w:tcW w:w="1122" w:type="dxa"/>
            <w:vMerge w:val="restart"/>
          </w:tcPr>
          <w:p w14:paraId="112D5D54"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8 deg/sec</w:t>
            </w:r>
          </w:p>
        </w:tc>
        <w:tc>
          <w:tcPr>
            <w:tcW w:w="946" w:type="dxa"/>
          </w:tcPr>
          <w:p w14:paraId="14621072"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79" w:type="dxa"/>
          </w:tcPr>
          <w:p w14:paraId="111DB058" w14:textId="5128CA31" w:rsidR="00C67CAB" w:rsidRPr="00951F2B" w:rsidRDefault="00037B2A" w:rsidP="00951F2B">
            <w:pPr>
              <w:pStyle w:val="NormalWeb"/>
              <w:keepNext/>
              <w:spacing w:before="0" w:beforeAutospacing="0" w:after="200" w:afterAutospacing="0"/>
              <w:jc w:val="center"/>
              <w:rPr>
                <w:color w:val="000000"/>
              </w:rPr>
            </w:pPr>
            <w:r>
              <w:rPr>
                <w:color w:val="000000"/>
              </w:rPr>
              <w:t>3.8079</w:t>
            </w:r>
            <w:ins w:id="362" w:author="Rick Gilmore" w:date="2015-04-06T13:50:00Z">
              <w:r w:rsidR="001669CC">
                <w:rPr>
                  <w:color w:val="000000"/>
                </w:rPr>
                <w:t xml:space="preserve"> </w:t>
              </w:r>
            </w:ins>
            <w:r w:rsidR="00C67CAB">
              <w:rPr>
                <w:color w:val="000000"/>
              </w:rPr>
              <w:t>(0.0930)</w:t>
            </w:r>
          </w:p>
        </w:tc>
        <w:tc>
          <w:tcPr>
            <w:tcW w:w="1118" w:type="dxa"/>
          </w:tcPr>
          <w:p w14:paraId="3B02EC06" w14:textId="77777777" w:rsidR="00C67CAB" w:rsidRPr="00951F2B" w:rsidRDefault="00037B2A" w:rsidP="00951F2B">
            <w:pPr>
              <w:pStyle w:val="NormalWeb"/>
              <w:keepNext/>
              <w:spacing w:before="0" w:beforeAutospacing="0" w:after="200" w:afterAutospacing="0"/>
              <w:jc w:val="center"/>
              <w:rPr>
                <w:color w:val="000000"/>
              </w:rPr>
            </w:pPr>
            <w:r>
              <w:rPr>
                <w:color w:val="000000"/>
              </w:rPr>
              <w:t>3.3364</w:t>
            </w:r>
          </w:p>
        </w:tc>
        <w:tc>
          <w:tcPr>
            <w:tcW w:w="946" w:type="dxa"/>
          </w:tcPr>
          <w:p w14:paraId="7A2563AA"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79" w:type="dxa"/>
          </w:tcPr>
          <w:p w14:paraId="076D6786" w14:textId="0AB03B0E" w:rsidR="00C67CAB" w:rsidRPr="00951F2B" w:rsidRDefault="00037B2A" w:rsidP="00951F2B">
            <w:pPr>
              <w:pStyle w:val="NormalWeb"/>
              <w:keepNext/>
              <w:spacing w:before="0" w:beforeAutospacing="0" w:after="200" w:afterAutospacing="0"/>
              <w:jc w:val="center"/>
              <w:rPr>
                <w:color w:val="000000"/>
              </w:rPr>
            </w:pPr>
            <w:r>
              <w:rPr>
                <w:color w:val="000000"/>
              </w:rPr>
              <w:t>3.8049</w:t>
            </w:r>
            <w:ins w:id="363" w:author="Rick Gilmore" w:date="2015-04-06T13:50:00Z">
              <w:r w:rsidR="0028413C">
                <w:rPr>
                  <w:color w:val="000000"/>
                </w:rPr>
                <w:t xml:space="preserve"> </w:t>
              </w:r>
            </w:ins>
            <w:r>
              <w:rPr>
                <w:color w:val="000000"/>
              </w:rPr>
              <w:t>(0.0931</w:t>
            </w:r>
            <w:r w:rsidR="00C67CAB">
              <w:rPr>
                <w:color w:val="000000"/>
              </w:rPr>
              <w:t>)</w:t>
            </w:r>
          </w:p>
        </w:tc>
        <w:tc>
          <w:tcPr>
            <w:tcW w:w="1118" w:type="dxa"/>
          </w:tcPr>
          <w:p w14:paraId="0B292F6A" w14:textId="77777777" w:rsidR="00C67CAB" w:rsidRPr="00951F2B" w:rsidRDefault="00037B2A" w:rsidP="00951F2B">
            <w:pPr>
              <w:pStyle w:val="NormalWeb"/>
              <w:keepNext/>
              <w:spacing w:before="0" w:beforeAutospacing="0" w:after="200" w:afterAutospacing="0"/>
              <w:jc w:val="center"/>
              <w:rPr>
                <w:color w:val="000000"/>
              </w:rPr>
            </w:pPr>
            <w:r>
              <w:rPr>
                <w:color w:val="000000"/>
              </w:rPr>
              <w:t>3.2360</w:t>
            </w:r>
          </w:p>
        </w:tc>
      </w:tr>
      <w:tr w:rsidR="00C67CAB" w14:paraId="2032BC41" w14:textId="77777777" w:rsidTr="00C67CAB">
        <w:trPr>
          <w:trHeight w:val="461"/>
        </w:trPr>
        <w:tc>
          <w:tcPr>
            <w:tcW w:w="1122" w:type="dxa"/>
            <w:vMerge/>
          </w:tcPr>
          <w:p w14:paraId="6D0990BF"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2302D13F"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79" w:type="dxa"/>
          </w:tcPr>
          <w:p w14:paraId="3E221A0E" w14:textId="24E1A0FB" w:rsidR="00C67CAB" w:rsidRPr="00951F2B" w:rsidRDefault="00037B2A" w:rsidP="00951F2B">
            <w:pPr>
              <w:pStyle w:val="NormalWeb"/>
              <w:keepNext/>
              <w:spacing w:before="0" w:beforeAutospacing="0" w:after="200" w:afterAutospacing="0"/>
              <w:jc w:val="center"/>
              <w:rPr>
                <w:color w:val="000000"/>
              </w:rPr>
            </w:pPr>
            <w:r>
              <w:rPr>
                <w:color w:val="000000"/>
              </w:rPr>
              <w:t>3.3632</w:t>
            </w:r>
            <w:ins w:id="364" w:author="Rick Gilmore" w:date="2015-04-06T13:50:00Z">
              <w:r w:rsidR="001669CC">
                <w:rPr>
                  <w:color w:val="000000"/>
                </w:rPr>
                <w:t xml:space="preserve"> </w:t>
              </w:r>
            </w:ins>
            <w:r>
              <w:rPr>
                <w:color w:val="000000"/>
              </w:rPr>
              <w:t>(0.0852</w:t>
            </w:r>
            <w:r w:rsidR="00C67CAB">
              <w:rPr>
                <w:color w:val="000000"/>
              </w:rPr>
              <w:t>)</w:t>
            </w:r>
          </w:p>
        </w:tc>
        <w:tc>
          <w:tcPr>
            <w:tcW w:w="1118" w:type="dxa"/>
          </w:tcPr>
          <w:p w14:paraId="3D4E5F75" w14:textId="77777777" w:rsidR="00C67CAB" w:rsidRPr="00951F2B" w:rsidRDefault="00037B2A" w:rsidP="00951F2B">
            <w:pPr>
              <w:pStyle w:val="NormalWeb"/>
              <w:keepNext/>
              <w:spacing w:before="0" w:beforeAutospacing="0" w:after="200" w:afterAutospacing="0"/>
              <w:jc w:val="center"/>
              <w:rPr>
                <w:color w:val="000000"/>
              </w:rPr>
            </w:pPr>
            <w:r>
              <w:rPr>
                <w:color w:val="000000"/>
              </w:rPr>
              <w:t>2.7987</w:t>
            </w:r>
          </w:p>
        </w:tc>
        <w:tc>
          <w:tcPr>
            <w:tcW w:w="946" w:type="dxa"/>
          </w:tcPr>
          <w:p w14:paraId="02B0D33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79" w:type="dxa"/>
          </w:tcPr>
          <w:p w14:paraId="54A391F0" w14:textId="25D63B57" w:rsidR="00C67CAB" w:rsidRPr="00951F2B" w:rsidRDefault="00037B2A" w:rsidP="00951F2B">
            <w:pPr>
              <w:pStyle w:val="NormalWeb"/>
              <w:keepNext/>
              <w:spacing w:before="0" w:beforeAutospacing="0" w:after="200" w:afterAutospacing="0"/>
              <w:jc w:val="center"/>
              <w:rPr>
                <w:color w:val="000000"/>
              </w:rPr>
            </w:pPr>
            <w:r>
              <w:rPr>
                <w:color w:val="000000"/>
              </w:rPr>
              <w:t>3.2144</w:t>
            </w:r>
            <w:ins w:id="365" w:author="Rick Gilmore" w:date="2015-04-06T13:50:00Z">
              <w:r w:rsidR="0028413C">
                <w:rPr>
                  <w:color w:val="000000"/>
                </w:rPr>
                <w:t xml:space="preserve"> </w:t>
              </w:r>
            </w:ins>
            <w:r w:rsidR="00312A3F">
              <w:rPr>
                <w:color w:val="000000"/>
              </w:rPr>
              <w:t>(0.0812</w:t>
            </w:r>
            <w:r w:rsidR="00C67CAB">
              <w:rPr>
                <w:color w:val="000000"/>
              </w:rPr>
              <w:t>)</w:t>
            </w:r>
          </w:p>
        </w:tc>
        <w:tc>
          <w:tcPr>
            <w:tcW w:w="1118" w:type="dxa"/>
          </w:tcPr>
          <w:p w14:paraId="22227D6E" w14:textId="77777777" w:rsidR="00C67CAB" w:rsidRPr="00951F2B" w:rsidRDefault="00312A3F" w:rsidP="00951F2B">
            <w:pPr>
              <w:pStyle w:val="NormalWeb"/>
              <w:keepNext/>
              <w:spacing w:before="0" w:beforeAutospacing="0" w:after="200" w:afterAutospacing="0"/>
              <w:jc w:val="center"/>
              <w:rPr>
                <w:color w:val="000000"/>
              </w:rPr>
            </w:pPr>
            <w:r>
              <w:rPr>
                <w:color w:val="000000"/>
              </w:rPr>
              <w:t>2.6695</w:t>
            </w:r>
          </w:p>
        </w:tc>
      </w:tr>
      <w:tr w:rsidR="00C67CAB" w14:paraId="6AE03639" w14:textId="77777777" w:rsidTr="00C67CAB">
        <w:trPr>
          <w:trHeight w:val="447"/>
        </w:trPr>
        <w:tc>
          <w:tcPr>
            <w:tcW w:w="1122" w:type="dxa"/>
            <w:vMerge/>
          </w:tcPr>
          <w:p w14:paraId="556CD48A"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4B22A48C"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79" w:type="dxa"/>
          </w:tcPr>
          <w:p w14:paraId="0B0F76B7" w14:textId="7EE9753A" w:rsidR="00C67CAB" w:rsidRPr="00951F2B" w:rsidRDefault="00037B2A" w:rsidP="00951F2B">
            <w:pPr>
              <w:pStyle w:val="NormalWeb"/>
              <w:keepNext/>
              <w:spacing w:before="0" w:beforeAutospacing="0" w:after="200" w:afterAutospacing="0"/>
              <w:jc w:val="center"/>
              <w:rPr>
                <w:color w:val="000000"/>
              </w:rPr>
            </w:pPr>
            <w:r>
              <w:rPr>
                <w:color w:val="000000"/>
              </w:rPr>
              <w:t>2.8362</w:t>
            </w:r>
            <w:ins w:id="366" w:author="Rick Gilmore" w:date="2015-04-06T13:50:00Z">
              <w:r w:rsidR="001669CC">
                <w:rPr>
                  <w:color w:val="000000"/>
                </w:rPr>
                <w:t xml:space="preserve"> </w:t>
              </w:r>
            </w:ins>
            <w:r>
              <w:rPr>
                <w:color w:val="000000"/>
              </w:rPr>
              <w:t>(0.0769</w:t>
            </w:r>
            <w:r w:rsidR="00C67CAB">
              <w:rPr>
                <w:color w:val="000000"/>
              </w:rPr>
              <w:t>)</w:t>
            </w:r>
          </w:p>
        </w:tc>
        <w:tc>
          <w:tcPr>
            <w:tcW w:w="1118" w:type="dxa"/>
          </w:tcPr>
          <w:p w14:paraId="6B49F483" w14:textId="77777777" w:rsidR="00C67CAB" w:rsidRPr="00951F2B" w:rsidRDefault="00037B2A" w:rsidP="00951F2B">
            <w:pPr>
              <w:pStyle w:val="NormalWeb"/>
              <w:keepNext/>
              <w:spacing w:before="0" w:beforeAutospacing="0" w:after="200" w:afterAutospacing="0"/>
              <w:jc w:val="center"/>
              <w:rPr>
                <w:color w:val="000000"/>
              </w:rPr>
            </w:pPr>
            <w:r>
              <w:rPr>
                <w:color w:val="000000"/>
              </w:rPr>
              <w:t>2.4855</w:t>
            </w:r>
          </w:p>
        </w:tc>
        <w:tc>
          <w:tcPr>
            <w:tcW w:w="946" w:type="dxa"/>
          </w:tcPr>
          <w:p w14:paraId="0F3641F9"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79" w:type="dxa"/>
          </w:tcPr>
          <w:p w14:paraId="2F8DB504" w14:textId="26AF3560" w:rsidR="00C67CAB" w:rsidRPr="00951F2B" w:rsidRDefault="00312A3F" w:rsidP="00951F2B">
            <w:pPr>
              <w:pStyle w:val="NormalWeb"/>
              <w:keepNext/>
              <w:spacing w:before="0" w:beforeAutospacing="0" w:after="200" w:afterAutospacing="0"/>
              <w:jc w:val="center"/>
              <w:rPr>
                <w:color w:val="000000"/>
              </w:rPr>
            </w:pPr>
            <w:r>
              <w:rPr>
                <w:color w:val="000000"/>
              </w:rPr>
              <w:t>2.4746</w:t>
            </w:r>
            <w:ins w:id="367" w:author="Rick Gilmore" w:date="2015-04-06T13:50:00Z">
              <w:r w:rsidR="0028413C">
                <w:rPr>
                  <w:color w:val="000000"/>
                </w:rPr>
                <w:t xml:space="preserve"> </w:t>
              </w:r>
            </w:ins>
            <w:r>
              <w:rPr>
                <w:color w:val="000000"/>
              </w:rPr>
              <w:t>(0.0691</w:t>
            </w:r>
            <w:r w:rsidR="00C67CAB">
              <w:rPr>
                <w:color w:val="000000"/>
              </w:rPr>
              <w:t>)</w:t>
            </w:r>
          </w:p>
        </w:tc>
        <w:tc>
          <w:tcPr>
            <w:tcW w:w="1118" w:type="dxa"/>
          </w:tcPr>
          <w:p w14:paraId="6A661FD6" w14:textId="77777777" w:rsidR="00C67CAB" w:rsidRPr="00951F2B" w:rsidRDefault="00312A3F" w:rsidP="00951F2B">
            <w:pPr>
              <w:pStyle w:val="NormalWeb"/>
              <w:keepNext/>
              <w:spacing w:before="0" w:beforeAutospacing="0" w:after="200" w:afterAutospacing="0"/>
              <w:jc w:val="center"/>
              <w:rPr>
                <w:color w:val="000000"/>
              </w:rPr>
            </w:pPr>
            <w:r>
              <w:rPr>
                <w:color w:val="000000"/>
              </w:rPr>
              <w:t>2.0850</w:t>
            </w:r>
          </w:p>
        </w:tc>
      </w:tr>
      <w:tr w:rsidR="00C67CAB" w14:paraId="3E265783" w14:textId="77777777" w:rsidTr="00C67CAB">
        <w:trPr>
          <w:trHeight w:val="447"/>
        </w:trPr>
        <w:tc>
          <w:tcPr>
            <w:tcW w:w="1122" w:type="dxa"/>
            <w:vMerge/>
          </w:tcPr>
          <w:p w14:paraId="368D0E9C" w14:textId="77777777" w:rsidR="00C67CAB" w:rsidRPr="00951F2B" w:rsidRDefault="00C67CAB" w:rsidP="00951F2B">
            <w:pPr>
              <w:pStyle w:val="NormalWeb"/>
              <w:keepNext/>
              <w:spacing w:before="0" w:beforeAutospacing="0" w:after="200" w:afterAutospacing="0"/>
              <w:jc w:val="center"/>
              <w:rPr>
                <w:color w:val="000000"/>
              </w:rPr>
            </w:pPr>
          </w:p>
        </w:tc>
        <w:tc>
          <w:tcPr>
            <w:tcW w:w="946" w:type="dxa"/>
          </w:tcPr>
          <w:p w14:paraId="5C7651B5"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79" w:type="dxa"/>
          </w:tcPr>
          <w:p w14:paraId="42298131" w14:textId="5D432D2D" w:rsidR="00C67CAB" w:rsidRPr="00951F2B" w:rsidRDefault="00037B2A" w:rsidP="00951F2B">
            <w:pPr>
              <w:pStyle w:val="NormalWeb"/>
              <w:keepNext/>
              <w:spacing w:before="0" w:beforeAutospacing="0" w:after="200" w:afterAutospacing="0"/>
              <w:jc w:val="center"/>
              <w:rPr>
                <w:color w:val="000000"/>
              </w:rPr>
            </w:pPr>
            <w:r>
              <w:rPr>
                <w:color w:val="000000"/>
              </w:rPr>
              <w:t>2.4655</w:t>
            </w:r>
            <w:ins w:id="368" w:author="Rick Gilmore" w:date="2015-04-06T13:50:00Z">
              <w:r w:rsidR="001669CC">
                <w:rPr>
                  <w:color w:val="000000"/>
                </w:rPr>
                <w:t xml:space="preserve"> </w:t>
              </w:r>
            </w:ins>
            <w:r>
              <w:rPr>
                <w:color w:val="000000"/>
              </w:rPr>
              <w:t>(0.0715</w:t>
            </w:r>
            <w:r w:rsidR="00C67CAB">
              <w:rPr>
                <w:color w:val="000000"/>
              </w:rPr>
              <w:t>)</w:t>
            </w:r>
          </w:p>
        </w:tc>
        <w:tc>
          <w:tcPr>
            <w:tcW w:w="1118" w:type="dxa"/>
          </w:tcPr>
          <w:p w14:paraId="4D4E18FB" w14:textId="77777777" w:rsidR="00C67CAB" w:rsidRPr="00951F2B" w:rsidRDefault="00037B2A" w:rsidP="00951F2B">
            <w:pPr>
              <w:pStyle w:val="NormalWeb"/>
              <w:keepNext/>
              <w:spacing w:before="0" w:beforeAutospacing="0" w:after="200" w:afterAutospacing="0"/>
              <w:jc w:val="center"/>
              <w:rPr>
                <w:color w:val="000000"/>
              </w:rPr>
            </w:pPr>
            <w:r>
              <w:rPr>
                <w:color w:val="000000"/>
              </w:rPr>
              <w:t>2.0435</w:t>
            </w:r>
          </w:p>
        </w:tc>
        <w:tc>
          <w:tcPr>
            <w:tcW w:w="946" w:type="dxa"/>
          </w:tcPr>
          <w:p w14:paraId="4821296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79" w:type="dxa"/>
          </w:tcPr>
          <w:p w14:paraId="3B3E348D" w14:textId="2A9F6344" w:rsidR="00C67CAB" w:rsidRPr="00951F2B" w:rsidRDefault="00312A3F" w:rsidP="00951F2B">
            <w:pPr>
              <w:pStyle w:val="NormalWeb"/>
              <w:keepNext/>
              <w:spacing w:before="0" w:beforeAutospacing="0" w:after="200" w:afterAutospacing="0"/>
              <w:jc w:val="center"/>
              <w:rPr>
                <w:color w:val="000000"/>
              </w:rPr>
            </w:pPr>
            <w:r>
              <w:rPr>
                <w:color w:val="000000"/>
              </w:rPr>
              <w:t>1.8115</w:t>
            </w:r>
            <w:ins w:id="369" w:author="Rick Gilmore" w:date="2015-04-06T13:50:00Z">
              <w:r w:rsidR="0028413C">
                <w:rPr>
                  <w:color w:val="000000"/>
                </w:rPr>
                <w:t xml:space="preserve"> </w:t>
              </w:r>
            </w:ins>
            <w:r>
              <w:rPr>
                <w:color w:val="000000"/>
              </w:rPr>
              <w:t>(0.0503</w:t>
            </w:r>
            <w:r w:rsidR="00C67CAB">
              <w:rPr>
                <w:color w:val="000000"/>
              </w:rPr>
              <w:t>)</w:t>
            </w:r>
          </w:p>
        </w:tc>
        <w:tc>
          <w:tcPr>
            <w:tcW w:w="1118" w:type="dxa"/>
          </w:tcPr>
          <w:p w14:paraId="5C72E0C9" w14:textId="77777777" w:rsidR="00C67CAB" w:rsidRPr="00951F2B" w:rsidRDefault="00312A3F" w:rsidP="00951F2B">
            <w:pPr>
              <w:pStyle w:val="NormalWeb"/>
              <w:keepNext/>
              <w:spacing w:before="0" w:beforeAutospacing="0" w:after="200" w:afterAutospacing="0"/>
              <w:jc w:val="center"/>
              <w:rPr>
                <w:color w:val="000000"/>
              </w:rPr>
            </w:pPr>
            <w:r>
              <w:rPr>
                <w:color w:val="000000"/>
              </w:rPr>
              <w:t>1.3125</w:t>
            </w:r>
          </w:p>
        </w:tc>
      </w:tr>
    </w:tbl>
    <w:p w14:paraId="5FF803EC" w14:textId="77777777" w:rsidR="004C0666" w:rsidRDefault="004C0666" w:rsidP="00E82D04">
      <w:pPr>
        <w:pStyle w:val="NormalWeb"/>
        <w:keepNext/>
        <w:spacing w:before="0" w:beforeAutospacing="0" w:after="200" w:afterAutospacing="0"/>
        <w:rPr>
          <w:rFonts w:ascii="Calibri" w:hAnsi="Calibri"/>
          <w:color w:val="000000"/>
        </w:rPr>
      </w:pPr>
    </w:p>
    <w:p w14:paraId="48BB4B93" w14:textId="77777777" w:rsidR="00951F2B" w:rsidRPr="00951F2B" w:rsidRDefault="00951F2B" w:rsidP="00951F2B">
      <w:pPr>
        <w:pStyle w:val="Caption"/>
        <w:keepNext/>
        <w:rPr>
          <w:color w:val="auto"/>
          <w:sz w:val="24"/>
          <w:szCs w:val="24"/>
        </w:rPr>
      </w:pPr>
      <w:bookmarkStart w:id="370" w:name="_Toc415588554"/>
      <w:r w:rsidRPr="00951F2B">
        <w:rPr>
          <w:color w:val="auto"/>
          <w:sz w:val="24"/>
          <w:szCs w:val="24"/>
        </w:rPr>
        <w:t xml:space="preserve">Table </w:t>
      </w:r>
      <w:r w:rsidR="008976AF">
        <w:rPr>
          <w:color w:val="auto"/>
          <w:sz w:val="24"/>
          <w:szCs w:val="24"/>
        </w:rPr>
        <w:t>2</w:t>
      </w:r>
      <w:r w:rsidRPr="00951F2B">
        <w:rPr>
          <w:color w:val="auto"/>
          <w:sz w:val="24"/>
          <w:szCs w:val="24"/>
        </w:rPr>
        <w:t>: Descriptive Statistics of Percent Correct by Pattern, Coherence, and Speed</w:t>
      </w:r>
      <w:bookmarkEnd w:id="370"/>
    </w:p>
    <w:tbl>
      <w:tblPr>
        <w:tblStyle w:val="TableGrid"/>
        <w:tblW w:w="0" w:type="auto"/>
        <w:tblLook w:val="04A0" w:firstRow="1" w:lastRow="0" w:firstColumn="1" w:lastColumn="0" w:noHBand="0" w:noVBand="1"/>
      </w:tblPr>
      <w:tblGrid>
        <w:gridCol w:w="1124"/>
        <w:gridCol w:w="948"/>
        <w:gridCol w:w="1982"/>
        <w:gridCol w:w="1121"/>
        <w:gridCol w:w="948"/>
        <w:gridCol w:w="1982"/>
        <w:gridCol w:w="1121"/>
      </w:tblGrid>
      <w:tr w:rsidR="009C1C86" w14:paraId="389AF2F3" w14:textId="77777777" w:rsidTr="009C1C86">
        <w:trPr>
          <w:trHeight w:val="459"/>
        </w:trPr>
        <w:tc>
          <w:tcPr>
            <w:tcW w:w="1124" w:type="dxa"/>
          </w:tcPr>
          <w:p w14:paraId="544F343F" w14:textId="77777777" w:rsidR="009C1C86" w:rsidRPr="00951F2B" w:rsidRDefault="009C1C86" w:rsidP="00951F2B">
            <w:pPr>
              <w:pStyle w:val="NormalWeb"/>
              <w:keepNext/>
              <w:spacing w:before="0" w:beforeAutospacing="0" w:after="200" w:afterAutospacing="0"/>
              <w:jc w:val="center"/>
              <w:rPr>
                <w:color w:val="000000"/>
              </w:rPr>
            </w:pPr>
          </w:p>
        </w:tc>
        <w:tc>
          <w:tcPr>
            <w:tcW w:w="4051" w:type="dxa"/>
            <w:gridSpan w:val="3"/>
          </w:tcPr>
          <w:p w14:paraId="7D9439A9" w14:textId="77777777" w:rsidR="009C1C86" w:rsidRPr="00951F2B" w:rsidRDefault="009C1C86" w:rsidP="00951F2B">
            <w:pPr>
              <w:pStyle w:val="NormalWeb"/>
              <w:keepNext/>
              <w:spacing w:before="0" w:beforeAutospacing="0" w:after="200" w:afterAutospacing="0"/>
              <w:jc w:val="center"/>
              <w:rPr>
                <w:color w:val="000000"/>
              </w:rPr>
            </w:pPr>
            <w:r w:rsidRPr="00951F2B">
              <w:rPr>
                <w:color w:val="000000"/>
              </w:rPr>
              <w:t>Linear</w:t>
            </w:r>
          </w:p>
        </w:tc>
        <w:tc>
          <w:tcPr>
            <w:tcW w:w="4051" w:type="dxa"/>
            <w:gridSpan w:val="3"/>
          </w:tcPr>
          <w:p w14:paraId="3A75145C" w14:textId="77777777" w:rsidR="009C1C86" w:rsidRPr="00951F2B" w:rsidRDefault="009C1C86" w:rsidP="00951F2B">
            <w:pPr>
              <w:pStyle w:val="NormalWeb"/>
              <w:keepNext/>
              <w:spacing w:before="0" w:beforeAutospacing="0" w:after="200" w:afterAutospacing="0"/>
              <w:jc w:val="center"/>
              <w:rPr>
                <w:color w:val="000000"/>
              </w:rPr>
            </w:pPr>
            <w:r w:rsidRPr="00951F2B">
              <w:rPr>
                <w:color w:val="000000"/>
              </w:rPr>
              <w:t>Radial</w:t>
            </w:r>
          </w:p>
        </w:tc>
      </w:tr>
      <w:tr w:rsidR="00C67CAB" w14:paraId="167DC606" w14:textId="77777777" w:rsidTr="009C1C86">
        <w:trPr>
          <w:trHeight w:val="741"/>
        </w:trPr>
        <w:tc>
          <w:tcPr>
            <w:tcW w:w="1124" w:type="dxa"/>
          </w:tcPr>
          <w:p w14:paraId="2B6732D7"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31161E6D" w14:textId="77777777" w:rsidR="00C67CAB" w:rsidRPr="00951F2B" w:rsidRDefault="00C67CAB" w:rsidP="00951F2B">
            <w:pPr>
              <w:pStyle w:val="NormalWeb"/>
              <w:keepNext/>
              <w:spacing w:before="0" w:beforeAutospacing="0" w:after="200" w:afterAutospacing="0"/>
              <w:jc w:val="center"/>
              <w:rPr>
                <w:color w:val="000000"/>
              </w:rPr>
            </w:pPr>
            <w:proofErr w:type="spellStart"/>
            <w:r w:rsidRPr="00951F2B">
              <w:rPr>
                <w:color w:val="000000"/>
              </w:rPr>
              <w:t>Coh</w:t>
            </w:r>
            <w:proofErr w:type="spellEnd"/>
          </w:p>
        </w:tc>
        <w:tc>
          <w:tcPr>
            <w:tcW w:w="1982" w:type="dxa"/>
          </w:tcPr>
          <w:p w14:paraId="3899F78B"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 xml:space="preserve">Mean P. </w:t>
            </w:r>
            <w:proofErr w:type="spellStart"/>
            <w:r w:rsidRPr="00951F2B">
              <w:rPr>
                <w:color w:val="000000"/>
              </w:rPr>
              <w:t>Corr</w:t>
            </w:r>
            <w:proofErr w:type="spellEnd"/>
            <w:r w:rsidR="009C1C86">
              <w:rPr>
                <w:color w:val="000000"/>
              </w:rPr>
              <w:t xml:space="preserve"> (SEM)</w:t>
            </w:r>
          </w:p>
        </w:tc>
        <w:tc>
          <w:tcPr>
            <w:tcW w:w="1120" w:type="dxa"/>
          </w:tcPr>
          <w:p w14:paraId="05BA4EF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 xml:space="preserve">Median </w:t>
            </w:r>
            <w:proofErr w:type="spellStart"/>
            <w:r w:rsidRPr="00951F2B">
              <w:rPr>
                <w:color w:val="000000"/>
              </w:rPr>
              <w:t>P.Corr</w:t>
            </w:r>
            <w:proofErr w:type="spellEnd"/>
          </w:p>
        </w:tc>
        <w:tc>
          <w:tcPr>
            <w:tcW w:w="948" w:type="dxa"/>
          </w:tcPr>
          <w:p w14:paraId="57740770" w14:textId="77777777" w:rsidR="00C67CAB" w:rsidRPr="00951F2B" w:rsidRDefault="00C67CAB" w:rsidP="00951F2B">
            <w:pPr>
              <w:pStyle w:val="NormalWeb"/>
              <w:keepNext/>
              <w:spacing w:before="0" w:beforeAutospacing="0" w:after="200" w:afterAutospacing="0"/>
              <w:jc w:val="center"/>
              <w:rPr>
                <w:color w:val="000000"/>
              </w:rPr>
            </w:pPr>
            <w:proofErr w:type="spellStart"/>
            <w:r w:rsidRPr="00951F2B">
              <w:rPr>
                <w:color w:val="000000"/>
              </w:rPr>
              <w:t>Coh</w:t>
            </w:r>
            <w:proofErr w:type="spellEnd"/>
          </w:p>
        </w:tc>
        <w:tc>
          <w:tcPr>
            <w:tcW w:w="1982" w:type="dxa"/>
          </w:tcPr>
          <w:p w14:paraId="194E25E3"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 xml:space="preserve">Mean </w:t>
            </w:r>
            <w:proofErr w:type="spellStart"/>
            <w:r w:rsidRPr="00951F2B">
              <w:rPr>
                <w:color w:val="000000"/>
              </w:rPr>
              <w:t>P.Corr</w:t>
            </w:r>
            <w:proofErr w:type="spellEnd"/>
            <w:r w:rsidR="009C1C86">
              <w:rPr>
                <w:color w:val="000000"/>
              </w:rPr>
              <w:t xml:space="preserve"> (SEM)</w:t>
            </w:r>
          </w:p>
        </w:tc>
        <w:tc>
          <w:tcPr>
            <w:tcW w:w="1120" w:type="dxa"/>
          </w:tcPr>
          <w:p w14:paraId="661032E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 xml:space="preserve">Median </w:t>
            </w:r>
            <w:proofErr w:type="spellStart"/>
            <w:r w:rsidRPr="00951F2B">
              <w:rPr>
                <w:color w:val="000000"/>
              </w:rPr>
              <w:t>P.Corr</w:t>
            </w:r>
            <w:proofErr w:type="spellEnd"/>
          </w:p>
        </w:tc>
      </w:tr>
      <w:tr w:rsidR="00C67CAB" w14:paraId="2609A83B" w14:textId="77777777" w:rsidTr="009C1C86">
        <w:trPr>
          <w:trHeight w:val="474"/>
        </w:trPr>
        <w:tc>
          <w:tcPr>
            <w:tcW w:w="1124" w:type="dxa"/>
            <w:vMerge w:val="restart"/>
          </w:tcPr>
          <w:p w14:paraId="7222A28D"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2 deg/sec</w:t>
            </w:r>
          </w:p>
        </w:tc>
        <w:tc>
          <w:tcPr>
            <w:tcW w:w="948" w:type="dxa"/>
          </w:tcPr>
          <w:p w14:paraId="35C2FB47"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82" w:type="dxa"/>
          </w:tcPr>
          <w:p w14:paraId="142E969B" w14:textId="3FAFF4CE" w:rsidR="00C67CAB" w:rsidRPr="00951F2B" w:rsidRDefault="00312A3F" w:rsidP="00951F2B">
            <w:pPr>
              <w:pStyle w:val="NormalWeb"/>
              <w:keepNext/>
              <w:spacing w:before="0" w:beforeAutospacing="0" w:after="200" w:afterAutospacing="0"/>
              <w:jc w:val="center"/>
              <w:rPr>
                <w:color w:val="000000"/>
              </w:rPr>
            </w:pPr>
            <w:r>
              <w:rPr>
                <w:color w:val="000000"/>
              </w:rPr>
              <w:t>0.5569</w:t>
            </w:r>
            <w:ins w:id="371" w:author="Rick Gilmore" w:date="2015-04-06T13:51:00Z">
              <w:r w:rsidR="0028413C">
                <w:rPr>
                  <w:color w:val="000000"/>
                </w:rPr>
                <w:t xml:space="preserve"> </w:t>
              </w:r>
            </w:ins>
            <w:r>
              <w:rPr>
                <w:color w:val="000000"/>
              </w:rPr>
              <w:t>(0.026</w:t>
            </w:r>
            <w:r w:rsidR="00C67CAB">
              <w:rPr>
                <w:color w:val="000000"/>
              </w:rPr>
              <w:t>6)</w:t>
            </w:r>
          </w:p>
        </w:tc>
        <w:tc>
          <w:tcPr>
            <w:tcW w:w="1120" w:type="dxa"/>
          </w:tcPr>
          <w:p w14:paraId="5A547A8B" w14:textId="77777777" w:rsidR="00C67CAB" w:rsidRPr="00951F2B" w:rsidRDefault="00312A3F" w:rsidP="00951F2B">
            <w:pPr>
              <w:pStyle w:val="NormalWeb"/>
              <w:keepNext/>
              <w:spacing w:before="0" w:beforeAutospacing="0" w:after="200" w:afterAutospacing="0"/>
              <w:jc w:val="center"/>
              <w:rPr>
                <w:color w:val="000000"/>
              </w:rPr>
            </w:pPr>
            <w:r>
              <w:rPr>
                <w:color w:val="000000"/>
              </w:rPr>
              <w:t>0.55</w:t>
            </w:r>
          </w:p>
        </w:tc>
        <w:tc>
          <w:tcPr>
            <w:tcW w:w="948" w:type="dxa"/>
          </w:tcPr>
          <w:p w14:paraId="75EE1636"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82" w:type="dxa"/>
          </w:tcPr>
          <w:p w14:paraId="49D70F27" w14:textId="1A3A1881" w:rsidR="00C67CAB" w:rsidRPr="00951F2B" w:rsidRDefault="00312A3F" w:rsidP="00951F2B">
            <w:pPr>
              <w:pStyle w:val="NormalWeb"/>
              <w:keepNext/>
              <w:spacing w:before="0" w:beforeAutospacing="0" w:after="200" w:afterAutospacing="0"/>
              <w:jc w:val="center"/>
              <w:rPr>
                <w:color w:val="000000"/>
              </w:rPr>
            </w:pPr>
            <w:r>
              <w:rPr>
                <w:color w:val="000000"/>
              </w:rPr>
              <w:t>0.4759</w:t>
            </w:r>
            <w:ins w:id="372" w:author="William Adamiak" w:date="2015-04-06T22:54:00Z">
              <w:r w:rsidR="00CB5FAB">
                <w:rPr>
                  <w:color w:val="000000"/>
                </w:rPr>
                <w:t xml:space="preserve"> </w:t>
              </w:r>
            </w:ins>
            <w:r>
              <w:rPr>
                <w:color w:val="000000"/>
              </w:rPr>
              <w:t>(0.0227</w:t>
            </w:r>
            <w:r w:rsidR="00C67CAB">
              <w:rPr>
                <w:color w:val="000000"/>
              </w:rPr>
              <w:t>)</w:t>
            </w:r>
          </w:p>
        </w:tc>
        <w:tc>
          <w:tcPr>
            <w:tcW w:w="1120" w:type="dxa"/>
          </w:tcPr>
          <w:p w14:paraId="5A6D169F" w14:textId="77777777" w:rsidR="00C67CAB" w:rsidRPr="00951F2B" w:rsidRDefault="00312A3F" w:rsidP="00951F2B">
            <w:pPr>
              <w:pStyle w:val="NormalWeb"/>
              <w:keepNext/>
              <w:spacing w:before="0" w:beforeAutospacing="0" w:after="200" w:afterAutospacing="0"/>
              <w:jc w:val="center"/>
              <w:rPr>
                <w:color w:val="000000"/>
              </w:rPr>
            </w:pPr>
            <w:r>
              <w:rPr>
                <w:color w:val="000000"/>
              </w:rPr>
              <w:t>0.45</w:t>
            </w:r>
          </w:p>
        </w:tc>
      </w:tr>
      <w:tr w:rsidR="00C67CAB" w14:paraId="0FC012BF" w14:textId="77777777" w:rsidTr="009C1C86">
        <w:trPr>
          <w:trHeight w:val="474"/>
        </w:trPr>
        <w:tc>
          <w:tcPr>
            <w:tcW w:w="1124" w:type="dxa"/>
            <w:vMerge/>
          </w:tcPr>
          <w:p w14:paraId="5B87AA6F"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7EA25DB4"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82" w:type="dxa"/>
          </w:tcPr>
          <w:p w14:paraId="35F1CC7C" w14:textId="78813806" w:rsidR="00C67CAB" w:rsidRPr="00951F2B" w:rsidRDefault="00C67CAB" w:rsidP="00951F2B">
            <w:pPr>
              <w:pStyle w:val="NormalWeb"/>
              <w:keepNext/>
              <w:spacing w:before="0" w:beforeAutospacing="0" w:after="200" w:afterAutospacing="0"/>
              <w:jc w:val="center"/>
              <w:rPr>
                <w:color w:val="000000"/>
              </w:rPr>
            </w:pPr>
            <w:r w:rsidRPr="00951F2B">
              <w:rPr>
                <w:rFonts w:eastAsia="MS Mincho"/>
              </w:rPr>
              <w:t>0</w:t>
            </w:r>
            <w:r w:rsidR="00312A3F">
              <w:rPr>
                <w:rFonts w:eastAsia="MS Mincho"/>
              </w:rPr>
              <w:t>.7580</w:t>
            </w:r>
            <w:ins w:id="373" w:author="William Adamiak" w:date="2015-04-06T22:54:00Z">
              <w:r w:rsidR="00CB5FAB">
                <w:rPr>
                  <w:rFonts w:eastAsia="MS Mincho"/>
                </w:rPr>
                <w:t xml:space="preserve"> </w:t>
              </w:r>
            </w:ins>
            <w:r w:rsidR="00312A3F">
              <w:rPr>
                <w:rFonts w:eastAsia="MS Mincho"/>
              </w:rPr>
              <w:t>(0.0233</w:t>
            </w:r>
            <w:r>
              <w:rPr>
                <w:rFonts w:eastAsia="MS Mincho"/>
              </w:rPr>
              <w:t>)</w:t>
            </w:r>
          </w:p>
        </w:tc>
        <w:tc>
          <w:tcPr>
            <w:tcW w:w="1120" w:type="dxa"/>
          </w:tcPr>
          <w:p w14:paraId="183E81E6" w14:textId="77777777" w:rsidR="00C67CAB" w:rsidRPr="00951F2B" w:rsidRDefault="00312A3F" w:rsidP="00951F2B">
            <w:pPr>
              <w:pStyle w:val="NormalWeb"/>
              <w:keepNext/>
              <w:spacing w:before="0" w:beforeAutospacing="0" w:after="200" w:afterAutospacing="0"/>
              <w:jc w:val="center"/>
              <w:rPr>
                <w:color w:val="000000"/>
              </w:rPr>
            </w:pPr>
            <w:r>
              <w:rPr>
                <w:color w:val="000000"/>
              </w:rPr>
              <w:t>0.80</w:t>
            </w:r>
          </w:p>
        </w:tc>
        <w:tc>
          <w:tcPr>
            <w:tcW w:w="948" w:type="dxa"/>
          </w:tcPr>
          <w:p w14:paraId="310A07A8"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82" w:type="dxa"/>
          </w:tcPr>
          <w:p w14:paraId="68D48D39" w14:textId="72BEBBDE" w:rsidR="00C67CAB" w:rsidRPr="00951F2B" w:rsidRDefault="00312A3F" w:rsidP="00951F2B">
            <w:pPr>
              <w:pStyle w:val="NormalWeb"/>
              <w:keepNext/>
              <w:spacing w:before="0" w:beforeAutospacing="0" w:after="200" w:afterAutospacing="0"/>
              <w:jc w:val="center"/>
              <w:rPr>
                <w:color w:val="000000"/>
              </w:rPr>
            </w:pPr>
            <w:r>
              <w:rPr>
                <w:color w:val="000000"/>
              </w:rPr>
              <w:t>0.7132</w:t>
            </w:r>
            <w:ins w:id="374" w:author="William Adamiak" w:date="2015-04-06T22:54:00Z">
              <w:r w:rsidR="00CB5FAB">
                <w:rPr>
                  <w:color w:val="000000"/>
                </w:rPr>
                <w:t xml:space="preserve"> </w:t>
              </w:r>
            </w:ins>
            <w:r>
              <w:rPr>
                <w:color w:val="000000"/>
              </w:rPr>
              <w:t>(0.0359</w:t>
            </w:r>
            <w:r w:rsidR="00C67CAB">
              <w:rPr>
                <w:color w:val="000000"/>
              </w:rPr>
              <w:t>)</w:t>
            </w:r>
          </w:p>
        </w:tc>
        <w:tc>
          <w:tcPr>
            <w:tcW w:w="1120" w:type="dxa"/>
          </w:tcPr>
          <w:p w14:paraId="3D3AB1B4" w14:textId="77777777" w:rsidR="00C67CAB" w:rsidRPr="00951F2B" w:rsidRDefault="00312A3F" w:rsidP="00951F2B">
            <w:pPr>
              <w:pStyle w:val="NormalWeb"/>
              <w:keepNext/>
              <w:spacing w:before="0" w:beforeAutospacing="0" w:after="200" w:afterAutospacing="0"/>
              <w:jc w:val="center"/>
              <w:rPr>
                <w:color w:val="000000"/>
              </w:rPr>
            </w:pPr>
            <w:r>
              <w:rPr>
                <w:color w:val="000000"/>
              </w:rPr>
              <w:t>0.75</w:t>
            </w:r>
          </w:p>
        </w:tc>
      </w:tr>
      <w:tr w:rsidR="00C67CAB" w14:paraId="29423DEC" w14:textId="77777777" w:rsidTr="009C1C86">
        <w:trPr>
          <w:trHeight w:val="474"/>
        </w:trPr>
        <w:tc>
          <w:tcPr>
            <w:tcW w:w="1124" w:type="dxa"/>
            <w:vMerge/>
          </w:tcPr>
          <w:p w14:paraId="569BE062"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34FBF5E1"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82" w:type="dxa"/>
          </w:tcPr>
          <w:p w14:paraId="41149041" w14:textId="104F3279" w:rsidR="00C67CAB" w:rsidRPr="00951F2B" w:rsidRDefault="00312A3F" w:rsidP="00951F2B">
            <w:pPr>
              <w:pStyle w:val="NormalWeb"/>
              <w:keepNext/>
              <w:spacing w:before="0" w:beforeAutospacing="0" w:after="200" w:afterAutospacing="0"/>
              <w:jc w:val="center"/>
              <w:rPr>
                <w:color w:val="000000"/>
              </w:rPr>
            </w:pPr>
            <w:r>
              <w:rPr>
                <w:color w:val="000000"/>
              </w:rPr>
              <w:t>0.8287</w:t>
            </w:r>
            <w:ins w:id="375" w:author="William Adamiak" w:date="2015-04-06T22:54:00Z">
              <w:r w:rsidR="00CB5FAB">
                <w:rPr>
                  <w:color w:val="000000"/>
                </w:rPr>
                <w:t xml:space="preserve"> </w:t>
              </w:r>
            </w:ins>
            <w:r>
              <w:rPr>
                <w:color w:val="000000"/>
              </w:rPr>
              <w:t>(0.0263</w:t>
            </w:r>
            <w:r w:rsidR="00C67CAB">
              <w:rPr>
                <w:color w:val="000000"/>
              </w:rPr>
              <w:t>)</w:t>
            </w:r>
          </w:p>
        </w:tc>
        <w:tc>
          <w:tcPr>
            <w:tcW w:w="1120" w:type="dxa"/>
          </w:tcPr>
          <w:p w14:paraId="4CEEED72" w14:textId="77777777" w:rsidR="00C67CAB" w:rsidRPr="00951F2B" w:rsidRDefault="00312A3F" w:rsidP="00951F2B">
            <w:pPr>
              <w:pStyle w:val="NormalWeb"/>
              <w:keepNext/>
              <w:spacing w:before="0" w:beforeAutospacing="0" w:after="200" w:afterAutospacing="0"/>
              <w:jc w:val="center"/>
              <w:rPr>
                <w:color w:val="000000"/>
              </w:rPr>
            </w:pPr>
            <w:r>
              <w:rPr>
                <w:color w:val="000000"/>
              </w:rPr>
              <w:t>0.85</w:t>
            </w:r>
          </w:p>
        </w:tc>
        <w:tc>
          <w:tcPr>
            <w:tcW w:w="948" w:type="dxa"/>
          </w:tcPr>
          <w:p w14:paraId="05181478"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82" w:type="dxa"/>
          </w:tcPr>
          <w:p w14:paraId="07D60235" w14:textId="14754AAE" w:rsidR="00C67CAB" w:rsidRPr="00951F2B" w:rsidRDefault="00B54E26" w:rsidP="00951F2B">
            <w:pPr>
              <w:pStyle w:val="NormalWeb"/>
              <w:keepNext/>
              <w:spacing w:before="0" w:beforeAutospacing="0" w:after="200" w:afterAutospacing="0"/>
              <w:jc w:val="center"/>
              <w:rPr>
                <w:color w:val="000000"/>
              </w:rPr>
            </w:pPr>
            <w:r>
              <w:rPr>
                <w:color w:val="000000"/>
              </w:rPr>
              <w:t>0.9305</w:t>
            </w:r>
            <w:ins w:id="376" w:author="William Adamiak" w:date="2015-04-06T22:54:00Z">
              <w:r w:rsidR="00CB5FAB">
                <w:rPr>
                  <w:color w:val="000000"/>
                </w:rPr>
                <w:t xml:space="preserve"> </w:t>
              </w:r>
            </w:ins>
            <w:r>
              <w:rPr>
                <w:color w:val="000000"/>
              </w:rPr>
              <w:t>(0.0124</w:t>
            </w:r>
            <w:r w:rsidR="00C67CAB">
              <w:rPr>
                <w:color w:val="000000"/>
              </w:rPr>
              <w:t>)</w:t>
            </w:r>
          </w:p>
        </w:tc>
        <w:tc>
          <w:tcPr>
            <w:tcW w:w="1120" w:type="dxa"/>
          </w:tcPr>
          <w:p w14:paraId="381F7116" w14:textId="77777777" w:rsidR="00C67CAB" w:rsidRPr="00951F2B" w:rsidRDefault="00B54E26" w:rsidP="00951F2B">
            <w:pPr>
              <w:pStyle w:val="NormalWeb"/>
              <w:keepNext/>
              <w:spacing w:before="0" w:beforeAutospacing="0" w:after="200" w:afterAutospacing="0"/>
              <w:jc w:val="center"/>
              <w:rPr>
                <w:color w:val="000000"/>
              </w:rPr>
            </w:pPr>
            <w:r>
              <w:rPr>
                <w:color w:val="000000"/>
              </w:rPr>
              <w:t>0.95</w:t>
            </w:r>
          </w:p>
        </w:tc>
      </w:tr>
      <w:tr w:rsidR="00C67CAB" w14:paraId="175968BD" w14:textId="77777777" w:rsidTr="009C1C86">
        <w:trPr>
          <w:trHeight w:val="489"/>
        </w:trPr>
        <w:tc>
          <w:tcPr>
            <w:tcW w:w="1124" w:type="dxa"/>
            <w:vMerge/>
          </w:tcPr>
          <w:p w14:paraId="6D4E53E8"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70F5EEED"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82" w:type="dxa"/>
          </w:tcPr>
          <w:p w14:paraId="25DBFFD9" w14:textId="494FFBD6" w:rsidR="00C67CAB" w:rsidRPr="00951F2B" w:rsidRDefault="00312A3F" w:rsidP="00951F2B">
            <w:pPr>
              <w:pStyle w:val="NormalWeb"/>
              <w:keepNext/>
              <w:spacing w:before="0" w:beforeAutospacing="0" w:after="200" w:afterAutospacing="0"/>
              <w:jc w:val="center"/>
              <w:rPr>
                <w:color w:val="000000"/>
              </w:rPr>
            </w:pPr>
            <w:r>
              <w:rPr>
                <w:color w:val="000000"/>
              </w:rPr>
              <w:t>0.8460</w:t>
            </w:r>
            <w:ins w:id="377" w:author="William Adamiak" w:date="2015-04-06T22:54:00Z">
              <w:r w:rsidR="00CB5FAB">
                <w:rPr>
                  <w:color w:val="000000"/>
                </w:rPr>
                <w:t xml:space="preserve"> </w:t>
              </w:r>
            </w:ins>
            <w:r>
              <w:rPr>
                <w:color w:val="000000"/>
              </w:rPr>
              <w:t>(0.0282</w:t>
            </w:r>
            <w:r w:rsidR="00C67CAB">
              <w:rPr>
                <w:color w:val="000000"/>
              </w:rPr>
              <w:t>)</w:t>
            </w:r>
          </w:p>
        </w:tc>
        <w:tc>
          <w:tcPr>
            <w:tcW w:w="1120" w:type="dxa"/>
          </w:tcPr>
          <w:p w14:paraId="03F2E427" w14:textId="77777777" w:rsidR="00C67CAB" w:rsidRPr="00951F2B" w:rsidRDefault="00312A3F" w:rsidP="00951F2B">
            <w:pPr>
              <w:pStyle w:val="NormalWeb"/>
              <w:keepNext/>
              <w:spacing w:before="0" w:beforeAutospacing="0" w:after="200" w:afterAutospacing="0"/>
              <w:jc w:val="center"/>
              <w:rPr>
                <w:color w:val="000000"/>
              </w:rPr>
            </w:pPr>
            <w:r>
              <w:rPr>
                <w:color w:val="000000"/>
              </w:rPr>
              <w:t>0.90</w:t>
            </w:r>
          </w:p>
        </w:tc>
        <w:tc>
          <w:tcPr>
            <w:tcW w:w="948" w:type="dxa"/>
          </w:tcPr>
          <w:p w14:paraId="1827681D"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82" w:type="dxa"/>
          </w:tcPr>
          <w:p w14:paraId="3AD1E000" w14:textId="0B3F3F8A" w:rsidR="00C67CAB" w:rsidRPr="00951F2B" w:rsidRDefault="00B54E26" w:rsidP="00951F2B">
            <w:pPr>
              <w:pStyle w:val="NormalWeb"/>
              <w:keepNext/>
              <w:spacing w:before="0" w:beforeAutospacing="0" w:after="200" w:afterAutospacing="0"/>
              <w:jc w:val="center"/>
              <w:rPr>
                <w:color w:val="000000"/>
              </w:rPr>
            </w:pPr>
            <w:r>
              <w:rPr>
                <w:color w:val="000000"/>
              </w:rPr>
              <w:t>0.9477</w:t>
            </w:r>
            <w:ins w:id="378" w:author="William Adamiak" w:date="2015-04-06T22:54:00Z">
              <w:r w:rsidR="00CB5FAB">
                <w:rPr>
                  <w:color w:val="000000"/>
                </w:rPr>
                <w:t xml:space="preserve"> </w:t>
              </w:r>
            </w:ins>
            <w:r>
              <w:rPr>
                <w:color w:val="000000"/>
              </w:rPr>
              <w:t>(0.0141</w:t>
            </w:r>
            <w:r w:rsidR="00C67CAB">
              <w:rPr>
                <w:color w:val="000000"/>
              </w:rPr>
              <w:t>)</w:t>
            </w:r>
          </w:p>
        </w:tc>
        <w:tc>
          <w:tcPr>
            <w:tcW w:w="1120" w:type="dxa"/>
          </w:tcPr>
          <w:p w14:paraId="208B3412" w14:textId="77777777" w:rsidR="00C67CAB" w:rsidRPr="00951F2B" w:rsidRDefault="00B54E26" w:rsidP="00951F2B">
            <w:pPr>
              <w:pStyle w:val="NormalWeb"/>
              <w:keepNext/>
              <w:spacing w:before="0" w:beforeAutospacing="0" w:after="200" w:afterAutospacing="0"/>
              <w:jc w:val="center"/>
              <w:rPr>
                <w:color w:val="000000"/>
              </w:rPr>
            </w:pPr>
            <w:r>
              <w:rPr>
                <w:color w:val="000000"/>
              </w:rPr>
              <w:t>0.95</w:t>
            </w:r>
          </w:p>
        </w:tc>
      </w:tr>
      <w:tr w:rsidR="00C67CAB" w14:paraId="20AE6046" w14:textId="77777777" w:rsidTr="009C1C86">
        <w:trPr>
          <w:trHeight w:val="459"/>
        </w:trPr>
        <w:tc>
          <w:tcPr>
            <w:tcW w:w="1124" w:type="dxa"/>
            <w:vMerge w:val="restart"/>
          </w:tcPr>
          <w:p w14:paraId="5C13D81A"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8 deg/sec</w:t>
            </w:r>
          </w:p>
        </w:tc>
        <w:tc>
          <w:tcPr>
            <w:tcW w:w="948" w:type="dxa"/>
          </w:tcPr>
          <w:p w14:paraId="00563531"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82" w:type="dxa"/>
          </w:tcPr>
          <w:p w14:paraId="064340D1" w14:textId="1C7D1D35" w:rsidR="00C67CAB" w:rsidRPr="00951F2B" w:rsidRDefault="00312A3F" w:rsidP="00951F2B">
            <w:pPr>
              <w:pStyle w:val="NormalWeb"/>
              <w:keepNext/>
              <w:spacing w:before="0" w:beforeAutospacing="0" w:after="200" w:afterAutospacing="0"/>
              <w:jc w:val="center"/>
              <w:rPr>
                <w:color w:val="000000"/>
              </w:rPr>
            </w:pPr>
            <w:r>
              <w:rPr>
                <w:color w:val="000000"/>
              </w:rPr>
              <w:t>0.5305</w:t>
            </w:r>
            <w:ins w:id="379" w:author="William Adamiak" w:date="2015-04-06T22:54:00Z">
              <w:r w:rsidR="00CB5FAB">
                <w:rPr>
                  <w:color w:val="000000"/>
                </w:rPr>
                <w:t xml:space="preserve"> </w:t>
              </w:r>
            </w:ins>
            <w:r>
              <w:rPr>
                <w:color w:val="000000"/>
              </w:rPr>
              <w:t>(0.0276</w:t>
            </w:r>
            <w:r w:rsidR="00C67CAB">
              <w:rPr>
                <w:color w:val="000000"/>
              </w:rPr>
              <w:t>)</w:t>
            </w:r>
          </w:p>
        </w:tc>
        <w:tc>
          <w:tcPr>
            <w:tcW w:w="1120" w:type="dxa"/>
          </w:tcPr>
          <w:p w14:paraId="5D1A4540" w14:textId="77777777" w:rsidR="00C67CAB" w:rsidRPr="00951F2B" w:rsidRDefault="00312A3F" w:rsidP="00951F2B">
            <w:pPr>
              <w:pStyle w:val="NormalWeb"/>
              <w:keepNext/>
              <w:spacing w:before="0" w:beforeAutospacing="0" w:after="200" w:afterAutospacing="0"/>
              <w:jc w:val="center"/>
              <w:rPr>
                <w:color w:val="000000"/>
              </w:rPr>
            </w:pPr>
            <w:r>
              <w:rPr>
                <w:color w:val="000000"/>
              </w:rPr>
              <w:t>0.50</w:t>
            </w:r>
          </w:p>
        </w:tc>
        <w:tc>
          <w:tcPr>
            <w:tcW w:w="948" w:type="dxa"/>
          </w:tcPr>
          <w:p w14:paraId="53DFA0B8"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0.05</w:t>
            </w:r>
          </w:p>
        </w:tc>
        <w:tc>
          <w:tcPr>
            <w:tcW w:w="1982" w:type="dxa"/>
          </w:tcPr>
          <w:p w14:paraId="45259F31" w14:textId="1298CEB9" w:rsidR="00C67CAB" w:rsidRPr="00951F2B" w:rsidRDefault="00B54E26" w:rsidP="00951F2B">
            <w:pPr>
              <w:pStyle w:val="NormalWeb"/>
              <w:keepNext/>
              <w:spacing w:before="0" w:beforeAutospacing="0" w:after="200" w:afterAutospacing="0"/>
              <w:jc w:val="center"/>
              <w:rPr>
                <w:color w:val="000000"/>
              </w:rPr>
            </w:pPr>
            <w:r>
              <w:rPr>
                <w:color w:val="000000"/>
              </w:rPr>
              <w:t>0.5121</w:t>
            </w:r>
            <w:ins w:id="380" w:author="William Adamiak" w:date="2015-04-06T22:54:00Z">
              <w:r w:rsidR="00CB5FAB">
                <w:rPr>
                  <w:color w:val="000000"/>
                </w:rPr>
                <w:t xml:space="preserve"> </w:t>
              </w:r>
            </w:ins>
            <w:r>
              <w:rPr>
                <w:color w:val="000000"/>
              </w:rPr>
              <w:t>(0.02014</w:t>
            </w:r>
            <w:r w:rsidR="00C67CAB">
              <w:rPr>
                <w:color w:val="000000"/>
              </w:rPr>
              <w:t>)</w:t>
            </w:r>
          </w:p>
        </w:tc>
        <w:tc>
          <w:tcPr>
            <w:tcW w:w="1120" w:type="dxa"/>
          </w:tcPr>
          <w:p w14:paraId="4F58E74D" w14:textId="77777777" w:rsidR="00C67CAB" w:rsidRPr="00951F2B" w:rsidRDefault="00B54E26" w:rsidP="00951F2B">
            <w:pPr>
              <w:pStyle w:val="NormalWeb"/>
              <w:keepNext/>
              <w:spacing w:before="0" w:beforeAutospacing="0" w:after="200" w:afterAutospacing="0"/>
              <w:jc w:val="center"/>
              <w:rPr>
                <w:color w:val="000000"/>
              </w:rPr>
            </w:pPr>
            <w:r>
              <w:rPr>
                <w:color w:val="000000"/>
              </w:rPr>
              <w:t>0.50</w:t>
            </w:r>
          </w:p>
        </w:tc>
      </w:tr>
      <w:tr w:rsidR="00C67CAB" w14:paraId="5106FC21" w14:textId="77777777" w:rsidTr="009C1C86">
        <w:trPr>
          <w:trHeight w:val="489"/>
        </w:trPr>
        <w:tc>
          <w:tcPr>
            <w:tcW w:w="1124" w:type="dxa"/>
            <w:vMerge/>
          </w:tcPr>
          <w:p w14:paraId="5CB0151A"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6A265EB5"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82" w:type="dxa"/>
          </w:tcPr>
          <w:p w14:paraId="5D0C44E8" w14:textId="06D63347" w:rsidR="00C67CAB" w:rsidRPr="00951F2B" w:rsidRDefault="00312A3F" w:rsidP="00951F2B">
            <w:pPr>
              <w:pStyle w:val="NormalWeb"/>
              <w:keepNext/>
              <w:spacing w:before="0" w:beforeAutospacing="0" w:after="200" w:afterAutospacing="0"/>
              <w:jc w:val="center"/>
              <w:rPr>
                <w:color w:val="000000"/>
              </w:rPr>
            </w:pPr>
            <w:r>
              <w:rPr>
                <w:color w:val="000000"/>
              </w:rPr>
              <w:t>0.6414</w:t>
            </w:r>
            <w:ins w:id="381" w:author="William Adamiak" w:date="2015-04-06T22:54:00Z">
              <w:r w:rsidR="00CB5FAB">
                <w:rPr>
                  <w:color w:val="000000"/>
                </w:rPr>
                <w:t xml:space="preserve"> </w:t>
              </w:r>
            </w:ins>
            <w:r>
              <w:rPr>
                <w:color w:val="000000"/>
              </w:rPr>
              <w:t>(0.0343</w:t>
            </w:r>
            <w:r w:rsidR="00C67CAB">
              <w:rPr>
                <w:color w:val="000000"/>
              </w:rPr>
              <w:t>)</w:t>
            </w:r>
          </w:p>
        </w:tc>
        <w:tc>
          <w:tcPr>
            <w:tcW w:w="1120" w:type="dxa"/>
          </w:tcPr>
          <w:p w14:paraId="3ABC5B7D" w14:textId="77777777" w:rsidR="00C67CAB" w:rsidRPr="00951F2B" w:rsidRDefault="00312A3F" w:rsidP="00951F2B">
            <w:pPr>
              <w:pStyle w:val="NormalWeb"/>
              <w:keepNext/>
              <w:spacing w:before="0" w:beforeAutospacing="0" w:after="200" w:afterAutospacing="0"/>
              <w:jc w:val="center"/>
              <w:rPr>
                <w:color w:val="000000"/>
              </w:rPr>
            </w:pPr>
            <w:r>
              <w:rPr>
                <w:color w:val="000000"/>
              </w:rPr>
              <w:t>0.70</w:t>
            </w:r>
          </w:p>
        </w:tc>
        <w:tc>
          <w:tcPr>
            <w:tcW w:w="948" w:type="dxa"/>
          </w:tcPr>
          <w:p w14:paraId="670E90C4"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0.10</w:t>
            </w:r>
          </w:p>
        </w:tc>
        <w:tc>
          <w:tcPr>
            <w:tcW w:w="1982" w:type="dxa"/>
          </w:tcPr>
          <w:p w14:paraId="34D49E8C" w14:textId="78E8B5F1" w:rsidR="00C67CAB" w:rsidRPr="00951F2B" w:rsidRDefault="00B54E26" w:rsidP="00951F2B">
            <w:pPr>
              <w:pStyle w:val="NormalWeb"/>
              <w:keepNext/>
              <w:spacing w:before="0" w:beforeAutospacing="0" w:after="200" w:afterAutospacing="0"/>
              <w:jc w:val="center"/>
              <w:rPr>
                <w:color w:val="000000"/>
              </w:rPr>
            </w:pPr>
            <w:r>
              <w:rPr>
                <w:color w:val="000000"/>
              </w:rPr>
              <w:t>0.7218</w:t>
            </w:r>
            <w:ins w:id="382" w:author="William Adamiak" w:date="2015-04-06T22:54:00Z">
              <w:r w:rsidR="00CB5FAB">
                <w:rPr>
                  <w:color w:val="000000"/>
                </w:rPr>
                <w:t xml:space="preserve"> </w:t>
              </w:r>
            </w:ins>
            <w:r w:rsidR="00C67CAB">
              <w:rPr>
                <w:color w:val="000000"/>
              </w:rPr>
              <w:t>(0</w:t>
            </w:r>
            <w:r>
              <w:rPr>
                <w:color w:val="000000"/>
              </w:rPr>
              <w:t>.0273</w:t>
            </w:r>
            <w:r w:rsidR="00C67CAB">
              <w:rPr>
                <w:color w:val="000000"/>
              </w:rPr>
              <w:t>)</w:t>
            </w:r>
          </w:p>
        </w:tc>
        <w:tc>
          <w:tcPr>
            <w:tcW w:w="1120" w:type="dxa"/>
          </w:tcPr>
          <w:p w14:paraId="5BD3378D"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0.75</w:t>
            </w:r>
          </w:p>
        </w:tc>
      </w:tr>
      <w:tr w:rsidR="00C67CAB" w14:paraId="62442400" w14:textId="77777777" w:rsidTr="009C1C86">
        <w:trPr>
          <w:trHeight w:val="474"/>
        </w:trPr>
        <w:tc>
          <w:tcPr>
            <w:tcW w:w="1124" w:type="dxa"/>
            <w:vMerge/>
          </w:tcPr>
          <w:p w14:paraId="14036B03"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622D1094"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82" w:type="dxa"/>
          </w:tcPr>
          <w:p w14:paraId="75E1EA55" w14:textId="6279E709" w:rsidR="00C67CAB" w:rsidRPr="00951F2B" w:rsidRDefault="00312A3F" w:rsidP="00951F2B">
            <w:pPr>
              <w:pStyle w:val="NormalWeb"/>
              <w:keepNext/>
              <w:spacing w:before="0" w:beforeAutospacing="0" w:after="200" w:afterAutospacing="0"/>
              <w:jc w:val="center"/>
              <w:rPr>
                <w:color w:val="000000"/>
              </w:rPr>
            </w:pPr>
            <w:r>
              <w:rPr>
                <w:color w:val="000000"/>
              </w:rPr>
              <w:t>0.7615</w:t>
            </w:r>
            <w:ins w:id="383" w:author="William Adamiak" w:date="2015-04-06T22:54:00Z">
              <w:r w:rsidR="00CB5FAB">
                <w:rPr>
                  <w:color w:val="000000"/>
                </w:rPr>
                <w:t xml:space="preserve"> </w:t>
              </w:r>
            </w:ins>
            <w:r>
              <w:rPr>
                <w:color w:val="000000"/>
              </w:rPr>
              <w:t>(0.0274</w:t>
            </w:r>
            <w:r w:rsidR="00C67CAB">
              <w:rPr>
                <w:color w:val="000000"/>
              </w:rPr>
              <w:t>)</w:t>
            </w:r>
          </w:p>
        </w:tc>
        <w:tc>
          <w:tcPr>
            <w:tcW w:w="1120" w:type="dxa"/>
          </w:tcPr>
          <w:p w14:paraId="76E7C6A5" w14:textId="77777777" w:rsidR="00C67CAB" w:rsidRPr="00951F2B" w:rsidRDefault="00312A3F" w:rsidP="00951F2B">
            <w:pPr>
              <w:pStyle w:val="NormalWeb"/>
              <w:keepNext/>
              <w:spacing w:before="0" w:beforeAutospacing="0" w:after="200" w:afterAutospacing="0"/>
              <w:jc w:val="center"/>
              <w:rPr>
                <w:color w:val="000000"/>
              </w:rPr>
            </w:pPr>
            <w:r>
              <w:rPr>
                <w:color w:val="000000"/>
              </w:rPr>
              <w:t>0.80</w:t>
            </w:r>
          </w:p>
        </w:tc>
        <w:tc>
          <w:tcPr>
            <w:tcW w:w="948" w:type="dxa"/>
          </w:tcPr>
          <w:p w14:paraId="34BCAD3D"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0.15</w:t>
            </w:r>
          </w:p>
        </w:tc>
        <w:tc>
          <w:tcPr>
            <w:tcW w:w="1982" w:type="dxa"/>
          </w:tcPr>
          <w:p w14:paraId="454EDC65" w14:textId="68F422D2" w:rsidR="00C67CAB" w:rsidRPr="00951F2B" w:rsidRDefault="00B54E26" w:rsidP="00951F2B">
            <w:pPr>
              <w:pStyle w:val="NormalWeb"/>
              <w:keepNext/>
              <w:spacing w:before="0" w:beforeAutospacing="0" w:after="200" w:afterAutospacing="0"/>
              <w:jc w:val="center"/>
              <w:rPr>
                <w:color w:val="000000"/>
              </w:rPr>
            </w:pPr>
            <w:r>
              <w:rPr>
                <w:color w:val="000000"/>
              </w:rPr>
              <w:t>0.8603</w:t>
            </w:r>
            <w:ins w:id="384" w:author="William Adamiak" w:date="2015-04-06T22:54:00Z">
              <w:r w:rsidR="00CB5FAB">
                <w:rPr>
                  <w:color w:val="000000"/>
                </w:rPr>
                <w:t xml:space="preserve"> </w:t>
              </w:r>
            </w:ins>
            <w:r>
              <w:rPr>
                <w:color w:val="000000"/>
              </w:rPr>
              <w:t>(0.0240</w:t>
            </w:r>
            <w:r w:rsidR="00C67CAB">
              <w:rPr>
                <w:color w:val="000000"/>
              </w:rPr>
              <w:t>)</w:t>
            </w:r>
          </w:p>
        </w:tc>
        <w:tc>
          <w:tcPr>
            <w:tcW w:w="1120" w:type="dxa"/>
          </w:tcPr>
          <w:p w14:paraId="7D69E35B"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0.90</w:t>
            </w:r>
          </w:p>
        </w:tc>
      </w:tr>
      <w:tr w:rsidR="00C67CAB" w14:paraId="198F3AD2" w14:textId="77777777" w:rsidTr="009C1C86">
        <w:trPr>
          <w:trHeight w:val="474"/>
        </w:trPr>
        <w:tc>
          <w:tcPr>
            <w:tcW w:w="1124" w:type="dxa"/>
            <w:vMerge/>
          </w:tcPr>
          <w:p w14:paraId="6B25FD46" w14:textId="77777777" w:rsidR="00C67CAB" w:rsidRPr="00951F2B" w:rsidRDefault="00C67CAB" w:rsidP="00951F2B">
            <w:pPr>
              <w:pStyle w:val="NormalWeb"/>
              <w:keepNext/>
              <w:spacing w:before="0" w:beforeAutospacing="0" w:after="200" w:afterAutospacing="0"/>
              <w:jc w:val="center"/>
              <w:rPr>
                <w:color w:val="000000"/>
              </w:rPr>
            </w:pPr>
          </w:p>
        </w:tc>
        <w:tc>
          <w:tcPr>
            <w:tcW w:w="948" w:type="dxa"/>
          </w:tcPr>
          <w:p w14:paraId="2B724823"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82" w:type="dxa"/>
          </w:tcPr>
          <w:p w14:paraId="5A463B28" w14:textId="79A11F9B" w:rsidR="00C67CAB" w:rsidRPr="00951F2B" w:rsidRDefault="00312A3F" w:rsidP="00951F2B">
            <w:pPr>
              <w:pStyle w:val="NormalWeb"/>
              <w:keepNext/>
              <w:spacing w:before="0" w:beforeAutospacing="0" w:after="200" w:afterAutospacing="0"/>
              <w:jc w:val="center"/>
              <w:rPr>
                <w:color w:val="000000"/>
              </w:rPr>
            </w:pPr>
            <w:r>
              <w:rPr>
                <w:color w:val="000000"/>
              </w:rPr>
              <w:t>0.8586</w:t>
            </w:r>
            <w:ins w:id="385" w:author="William Adamiak" w:date="2015-04-06T22:54:00Z">
              <w:r w:rsidR="00CB5FAB">
                <w:rPr>
                  <w:color w:val="000000"/>
                </w:rPr>
                <w:t xml:space="preserve"> </w:t>
              </w:r>
            </w:ins>
            <w:r>
              <w:rPr>
                <w:color w:val="000000"/>
              </w:rPr>
              <w:t>(0.0241</w:t>
            </w:r>
            <w:r w:rsidR="00C67CAB">
              <w:rPr>
                <w:color w:val="000000"/>
              </w:rPr>
              <w:t>)</w:t>
            </w:r>
          </w:p>
        </w:tc>
        <w:tc>
          <w:tcPr>
            <w:tcW w:w="1120" w:type="dxa"/>
          </w:tcPr>
          <w:p w14:paraId="53586292" w14:textId="77777777" w:rsidR="00C67CAB" w:rsidRPr="00951F2B" w:rsidRDefault="00312A3F" w:rsidP="00951F2B">
            <w:pPr>
              <w:pStyle w:val="NormalWeb"/>
              <w:keepNext/>
              <w:spacing w:before="0" w:beforeAutospacing="0" w:after="200" w:afterAutospacing="0"/>
              <w:jc w:val="center"/>
              <w:rPr>
                <w:color w:val="000000"/>
              </w:rPr>
            </w:pPr>
            <w:r>
              <w:rPr>
                <w:color w:val="000000"/>
              </w:rPr>
              <w:t>0.90</w:t>
            </w:r>
          </w:p>
        </w:tc>
        <w:tc>
          <w:tcPr>
            <w:tcW w:w="948" w:type="dxa"/>
          </w:tcPr>
          <w:p w14:paraId="00CA4A3E" w14:textId="77777777" w:rsidR="00C67CAB" w:rsidRPr="00951F2B" w:rsidRDefault="00C67CAB" w:rsidP="00951F2B">
            <w:pPr>
              <w:pStyle w:val="NormalWeb"/>
              <w:keepNext/>
              <w:spacing w:before="0" w:beforeAutospacing="0" w:after="200" w:afterAutospacing="0"/>
              <w:jc w:val="center"/>
              <w:rPr>
                <w:color w:val="000000"/>
              </w:rPr>
            </w:pPr>
            <w:r w:rsidRPr="00951F2B">
              <w:rPr>
                <w:color w:val="000000"/>
              </w:rPr>
              <w:t>0.20</w:t>
            </w:r>
          </w:p>
        </w:tc>
        <w:tc>
          <w:tcPr>
            <w:tcW w:w="1982" w:type="dxa"/>
          </w:tcPr>
          <w:p w14:paraId="6B8EDFC6" w14:textId="35466742" w:rsidR="00C67CAB" w:rsidRPr="00951F2B" w:rsidRDefault="00B54E26" w:rsidP="00951F2B">
            <w:pPr>
              <w:pStyle w:val="NormalWeb"/>
              <w:keepNext/>
              <w:spacing w:before="0" w:beforeAutospacing="0" w:after="200" w:afterAutospacing="0"/>
              <w:jc w:val="center"/>
              <w:rPr>
                <w:color w:val="000000"/>
              </w:rPr>
            </w:pPr>
            <w:r>
              <w:rPr>
                <w:color w:val="000000"/>
              </w:rPr>
              <w:t>0.9661</w:t>
            </w:r>
            <w:ins w:id="386" w:author="William Adamiak" w:date="2015-04-06T22:54:00Z">
              <w:r w:rsidR="00CB5FAB">
                <w:rPr>
                  <w:color w:val="000000"/>
                </w:rPr>
                <w:t xml:space="preserve"> </w:t>
              </w:r>
            </w:ins>
            <w:r>
              <w:rPr>
                <w:color w:val="000000"/>
              </w:rPr>
              <w:t>(0.0105</w:t>
            </w:r>
            <w:r w:rsidR="00C67CAB">
              <w:rPr>
                <w:color w:val="000000"/>
              </w:rPr>
              <w:t>)</w:t>
            </w:r>
          </w:p>
        </w:tc>
        <w:tc>
          <w:tcPr>
            <w:tcW w:w="1120" w:type="dxa"/>
          </w:tcPr>
          <w:p w14:paraId="632B920F" w14:textId="77777777" w:rsidR="00C67CAB" w:rsidRPr="00951F2B" w:rsidRDefault="00B54E26" w:rsidP="00951F2B">
            <w:pPr>
              <w:pStyle w:val="NormalWeb"/>
              <w:keepNext/>
              <w:spacing w:before="0" w:beforeAutospacing="0" w:after="200" w:afterAutospacing="0"/>
              <w:jc w:val="center"/>
              <w:rPr>
                <w:color w:val="000000"/>
              </w:rPr>
            </w:pPr>
            <w:r>
              <w:rPr>
                <w:color w:val="000000"/>
              </w:rPr>
              <w:t>1.00</w:t>
            </w:r>
          </w:p>
        </w:tc>
      </w:tr>
    </w:tbl>
    <w:p w14:paraId="26D036F3" w14:textId="77777777" w:rsidR="004C53B1" w:rsidRDefault="004C53B1" w:rsidP="00E82D04">
      <w:pPr>
        <w:pStyle w:val="NormalWeb"/>
        <w:keepNext/>
        <w:spacing w:before="0" w:beforeAutospacing="0" w:after="200" w:afterAutospacing="0"/>
        <w:rPr>
          <w:rFonts w:ascii="Calibri" w:hAnsi="Calibri"/>
          <w:color w:val="000000"/>
        </w:rPr>
      </w:pPr>
    </w:p>
    <w:p w14:paraId="1CD8C5A5" w14:textId="77777777" w:rsidR="00D756E5" w:rsidRPr="00D756E5" w:rsidRDefault="00D756E5" w:rsidP="00D756E5">
      <w:pPr>
        <w:pStyle w:val="Caption"/>
        <w:keepNext/>
        <w:rPr>
          <w:color w:val="auto"/>
          <w:sz w:val="24"/>
          <w:szCs w:val="24"/>
        </w:rPr>
      </w:pPr>
      <w:bookmarkStart w:id="387" w:name="_Toc415588555"/>
      <w:r w:rsidRPr="00D756E5">
        <w:rPr>
          <w:color w:val="auto"/>
          <w:sz w:val="24"/>
          <w:szCs w:val="24"/>
        </w:rPr>
        <w:lastRenderedPageBreak/>
        <w:t xml:space="preserve">Table </w:t>
      </w:r>
      <w:r w:rsidR="008976AF">
        <w:rPr>
          <w:color w:val="auto"/>
          <w:sz w:val="24"/>
          <w:szCs w:val="24"/>
        </w:rPr>
        <w:t>3</w:t>
      </w:r>
      <w:r w:rsidRPr="00D756E5">
        <w:rPr>
          <w:color w:val="auto"/>
          <w:sz w:val="24"/>
          <w:szCs w:val="24"/>
        </w:rPr>
        <w:t>: Response Time ANOVA by Pattern, Coherence, and Speed</w:t>
      </w:r>
      <w:bookmarkEnd w:id="387"/>
    </w:p>
    <w:tbl>
      <w:tblPr>
        <w:tblStyle w:val="TableGrid"/>
        <w:tblW w:w="0" w:type="auto"/>
        <w:tblLook w:val="04A0" w:firstRow="1" w:lastRow="0" w:firstColumn="1" w:lastColumn="0" w:noHBand="0" w:noVBand="1"/>
      </w:tblPr>
      <w:tblGrid>
        <w:gridCol w:w="1968"/>
        <w:gridCol w:w="1968"/>
        <w:gridCol w:w="1969"/>
        <w:gridCol w:w="1969"/>
      </w:tblGrid>
      <w:tr w:rsidR="00522E8B" w14:paraId="2ECC0255" w14:textId="77777777" w:rsidTr="00522E8B">
        <w:trPr>
          <w:trHeight w:val="416"/>
        </w:trPr>
        <w:tc>
          <w:tcPr>
            <w:tcW w:w="1968" w:type="dxa"/>
          </w:tcPr>
          <w:p w14:paraId="43231BB7" w14:textId="77777777" w:rsidR="00865839" w:rsidRPr="00D756E5" w:rsidRDefault="00865839" w:rsidP="00E717C0">
            <w:pPr>
              <w:pStyle w:val="NormalWeb"/>
              <w:keepNext/>
              <w:spacing w:before="0" w:beforeAutospacing="0" w:after="200" w:afterAutospacing="0"/>
              <w:jc w:val="center"/>
              <w:rPr>
                <w:color w:val="000000"/>
              </w:rPr>
            </w:pPr>
          </w:p>
        </w:tc>
        <w:tc>
          <w:tcPr>
            <w:tcW w:w="1968" w:type="dxa"/>
          </w:tcPr>
          <w:p w14:paraId="34EB0DFA" w14:textId="77777777" w:rsidR="00865839" w:rsidRPr="00D756E5" w:rsidRDefault="00865839" w:rsidP="00E717C0">
            <w:pPr>
              <w:pStyle w:val="NormalWeb"/>
              <w:keepNext/>
              <w:spacing w:before="0" w:beforeAutospacing="0" w:after="200" w:afterAutospacing="0"/>
              <w:jc w:val="center"/>
              <w:rPr>
                <w:color w:val="000000"/>
              </w:rPr>
            </w:pPr>
            <w:proofErr w:type="gramStart"/>
            <w:r w:rsidRPr="00D756E5">
              <w:rPr>
                <w:color w:val="000000"/>
              </w:rPr>
              <w:t>df</w:t>
            </w:r>
            <w:proofErr w:type="gramEnd"/>
          </w:p>
        </w:tc>
        <w:tc>
          <w:tcPr>
            <w:tcW w:w="1969" w:type="dxa"/>
          </w:tcPr>
          <w:p w14:paraId="38840923"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F</w:t>
            </w:r>
          </w:p>
        </w:tc>
        <w:tc>
          <w:tcPr>
            <w:tcW w:w="1969" w:type="dxa"/>
          </w:tcPr>
          <w:p w14:paraId="3C5F4AF9" w14:textId="4645B43D" w:rsidR="00865839" w:rsidRPr="00D756E5" w:rsidRDefault="0090186F" w:rsidP="00E717C0">
            <w:pPr>
              <w:pStyle w:val="NormalWeb"/>
              <w:keepNext/>
              <w:spacing w:before="0" w:beforeAutospacing="0" w:after="200" w:afterAutospacing="0"/>
              <w:jc w:val="center"/>
              <w:rPr>
                <w:color w:val="000000"/>
              </w:rPr>
            </w:pPr>
            <w:proofErr w:type="gramStart"/>
            <w:ins w:id="388" w:author="Rick Gilmore" w:date="2015-04-08T11:39:00Z">
              <w:r>
                <w:rPr>
                  <w:color w:val="000000"/>
                </w:rPr>
                <w:t>p</w:t>
              </w:r>
            </w:ins>
            <w:proofErr w:type="gramEnd"/>
          </w:p>
        </w:tc>
      </w:tr>
      <w:tr w:rsidR="00522E8B" w14:paraId="13D264CF" w14:textId="77777777" w:rsidTr="00522E8B">
        <w:trPr>
          <w:trHeight w:val="403"/>
        </w:trPr>
        <w:tc>
          <w:tcPr>
            <w:tcW w:w="1968" w:type="dxa"/>
          </w:tcPr>
          <w:p w14:paraId="6382427B"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Pattern</w:t>
            </w:r>
          </w:p>
        </w:tc>
        <w:tc>
          <w:tcPr>
            <w:tcW w:w="1968" w:type="dxa"/>
          </w:tcPr>
          <w:p w14:paraId="173D4D17" w14:textId="7B2062F8"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Pr>
                <w:color w:val="000000"/>
              </w:rPr>
              <w:t xml:space="preserve">, </w:t>
            </w:r>
            <w:ins w:id="389" w:author="William Adamiak" w:date="2015-04-06T22:39:00Z">
              <w:r w:rsidR="00FE2482">
                <w:rPr>
                  <w:color w:val="000000"/>
                </w:rPr>
                <w:t>455</w:t>
              </w:r>
            </w:ins>
          </w:p>
        </w:tc>
        <w:tc>
          <w:tcPr>
            <w:tcW w:w="1969" w:type="dxa"/>
          </w:tcPr>
          <w:p w14:paraId="25C32E1E" w14:textId="2481C9FE" w:rsidR="00865839" w:rsidRPr="00D756E5" w:rsidRDefault="00FE2482" w:rsidP="00E717C0">
            <w:pPr>
              <w:pStyle w:val="NormalWeb"/>
              <w:keepNext/>
              <w:spacing w:before="0" w:beforeAutospacing="0" w:after="200" w:afterAutospacing="0"/>
              <w:jc w:val="center"/>
              <w:rPr>
                <w:color w:val="000000"/>
              </w:rPr>
            </w:pPr>
            <w:ins w:id="390" w:author="William Adamiak" w:date="2015-04-06T22:40:00Z">
              <w:r>
                <w:rPr>
                  <w:color w:val="000000"/>
                </w:rPr>
                <w:t>10.55</w:t>
              </w:r>
            </w:ins>
          </w:p>
        </w:tc>
        <w:tc>
          <w:tcPr>
            <w:tcW w:w="1969" w:type="dxa"/>
          </w:tcPr>
          <w:p w14:paraId="4BCD08AB" w14:textId="7B42181A" w:rsidR="00865839" w:rsidRPr="00D756E5" w:rsidRDefault="00FE2482" w:rsidP="00E717C0">
            <w:pPr>
              <w:pStyle w:val="NormalWeb"/>
              <w:keepNext/>
              <w:spacing w:before="0" w:beforeAutospacing="0" w:after="200" w:afterAutospacing="0"/>
              <w:jc w:val="center"/>
              <w:rPr>
                <w:color w:val="000000"/>
              </w:rPr>
            </w:pPr>
            <w:ins w:id="391" w:author="William Adamiak" w:date="2015-04-06T22:40:00Z">
              <w:r>
                <w:rPr>
                  <w:color w:val="000000"/>
                </w:rPr>
                <w:t>1.25e-3</w:t>
              </w:r>
            </w:ins>
            <w:r w:rsidR="00865839" w:rsidRPr="00D756E5">
              <w:rPr>
                <w:color w:val="000000"/>
              </w:rPr>
              <w:t>**</w:t>
            </w:r>
          </w:p>
        </w:tc>
      </w:tr>
      <w:tr w:rsidR="00522E8B" w14:paraId="0178FBF0" w14:textId="77777777" w:rsidTr="00522E8B">
        <w:trPr>
          <w:trHeight w:val="416"/>
        </w:trPr>
        <w:tc>
          <w:tcPr>
            <w:tcW w:w="1968" w:type="dxa"/>
          </w:tcPr>
          <w:p w14:paraId="09722721"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Coherence</w:t>
            </w:r>
          </w:p>
        </w:tc>
        <w:tc>
          <w:tcPr>
            <w:tcW w:w="1968" w:type="dxa"/>
          </w:tcPr>
          <w:p w14:paraId="7B53CCDD" w14:textId="31A3AA63"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Pr>
                <w:color w:val="000000"/>
              </w:rPr>
              <w:t>,</w:t>
            </w:r>
            <w:r w:rsidR="00B54E26">
              <w:rPr>
                <w:color w:val="000000"/>
              </w:rPr>
              <w:t xml:space="preserve"> </w:t>
            </w:r>
            <w:ins w:id="392" w:author="William Adamiak" w:date="2015-04-06T22:40:00Z">
              <w:r w:rsidR="00FE2482">
                <w:rPr>
                  <w:color w:val="000000"/>
                </w:rPr>
                <w:t>455</w:t>
              </w:r>
            </w:ins>
          </w:p>
        </w:tc>
        <w:tc>
          <w:tcPr>
            <w:tcW w:w="1969" w:type="dxa"/>
          </w:tcPr>
          <w:p w14:paraId="58E73D1C" w14:textId="6ECC6510" w:rsidR="00865839" w:rsidRPr="00D756E5" w:rsidRDefault="00FE2482" w:rsidP="00E717C0">
            <w:pPr>
              <w:pStyle w:val="NormalWeb"/>
              <w:keepNext/>
              <w:spacing w:before="0" w:beforeAutospacing="0" w:after="200" w:afterAutospacing="0"/>
              <w:jc w:val="center"/>
              <w:rPr>
                <w:color w:val="000000"/>
              </w:rPr>
            </w:pPr>
            <w:ins w:id="393" w:author="William Adamiak" w:date="2015-04-06T22:41:00Z">
              <w:r>
                <w:rPr>
                  <w:color w:val="000000"/>
                </w:rPr>
                <w:t>229.84</w:t>
              </w:r>
            </w:ins>
          </w:p>
        </w:tc>
        <w:tc>
          <w:tcPr>
            <w:tcW w:w="1969" w:type="dxa"/>
          </w:tcPr>
          <w:p w14:paraId="3A203AB5"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&lt;2e-16***</w:t>
            </w:r>
          </w:p>
        </w:tc>
      </w:tr>
      <w:tr w:rsidR="00522E8B" w14:paraId="1BFF7F61" w14:textId="77777777" w:rsidTr="00522E8B">
        <w:trPr>
          <w:trHeight w:val="403"/>
        </w:trPr>
        <w:tc>
          <w:tcPr>
            <w:tcW w:w="1968" w:type="dxa"/>
          </w:tcPr>
          <w:p w14:paraId="1965D2EC"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Speed</w:t>
            </w:r>
          </w:p>
        </w:tc>
        <w:tc>
          <w:tcPr>
            <w:tcW w:w="1968" w:type="dxa"/>
          </w:tcPr>
          <w:p w14:paraId="72596C11" w14:textId="324E137F"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sidR="00B54E26">
              <w:rPr>
                <w:color w:val="000000"/>
              </w:rPr>
              <w:t xml:space="preserve">, </w:t>
            </w:r>
            <w:ins w:id="394" w:author="William Adamiak" w:date="2015-04-06T22:41:00Z">
              <w:r w:rsidR="00FE2482">
                <w:rPr>
                  <w:color w:val="000000"/>
                </w:rPr>
                <w:t>455</w:t>
              </w:r>
            </w:ins>
          </w:p>
        </w:tc>
        <w:tc>
          <w:tcPr>
            <w:tcW w:w="1969" w:type="dxa"/>
          </w:tcPr>
          <w:p w14:paraId="6B93C6B1" w14:textId="784EAC33" w:rsidR="00865839" w:rsidRPr="00D756E5" w:rsidRDefault="00865839" w:rsidP="00E717C0">
            <w:pPr>
              <w:pStyle w:val="NormalWeb"/>
              <w:keepNext/>
              <w:spacing w:before="0" w:beforeAutospacing="0" w:after="200" w:afterAutospacing="0"/>
              <w:jc w:val="center"/>
              <w:rPr>
                <w:color w:val="000000"/>
              </w:rPr>
            </w:pPr>
            <w:r w:rsidRPr="00D756E5">
              <w:rPr>
                <w:color w:val="000000"/>
              </w:rPr>
              <w:t>0.</w:t>
            </w:r>
            <w:ins w:id="395" w:author="William Adamiak" w:date="2015-04-06T22:41:00Z">
              <w:r w:rsidR="00FE2482">
                <w:rPr>
                  <w:color w:val="000000"/>
                </w:rPr>
                <w:t>149</w:t>
              </w:r>
            </w:ins>
          </w:p>
        </w:tc>
        <w:tc>
          <w:tcPr>
            <w:tcW w:w="1969" w:type="dxa"/>
          </w:tcPr>
          <w:p w14:paraId="1F3A55EF" w14:textId="7D312226" w:rsidR="00865839" w:rsidRPr="00D756E5" w:rsidRDefault="00865839" w:rsidP="00E717C0">
            <w:pPr>
              <w:pStyle w:val="NormalWeb"/>
              <w:keepNext/>
              <w:spacing w:before="0" w:beforeAutospacing="0" w:after="200" w:afterAutospacing="0"/>
              <w:jc w:val="center"/>
              <w:rPr>
                <w:color w:val="000000"/>
              </w:rPr>
            </w:pPr>
            <w:r>
              <w:rPr>
                <w:color w:val="000000"/>
              </w:rPr>
              <w:t>0.</w:t>
            </w:r>
            <w:ins w:id="396" w:author="William Adamiak" w:date="2015-04-06T22:41:00Z">
              <w:r w:rsidR="00FE2482">
                <w:rPr>
                  <w:color w:val="000000"/>
                </w:rPr>
                <w:t>70</w:t>
              </w:r>
            </w:ins>
          </w:p>
        </w:tc>
      </w:tr>
      <w:tr w:rsidR="00522E8B" w14:paraId="298A3CCF" w14:textId="77777777" w:rsidTr="00522E8B">
        <w:trPr>
          <w:trHeight w:val="656"/>
        </w:trPr>
        <w:tc>
          <w:tcPr>
            <w:tcW w:w="1968" w:type="dxa"/>
          </w:tcPr>
          <w:p w14:paraId="33C65FA4"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Speed: Pattern</w:t>
            </w:r>
          </w:p>
        </w:tc>
        <w:tc>
          <w:tcPr>
            <w:tcW w:w="1968" w:type="dxa"/>
          </w:tcPr>
          <w:p w14:paraId="5C4FE148" w14:textId="60F8154C"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sidR="00B54E26">
              <w:rPr>
                <w:color w:val="000000"/>
              </w:rPr>
              <w:t xml:space="preserve">, </w:t>
            </w:r>
            <w:ins w:id="397" w:author="William Adamiak" w:date="2015-04-06T22:41:00Z">
              <w:r w:rsidR="00FE2482">
                <w:rPr>
                  <w:color w:val="000000"/>
                </w:rPr>
                <w:t>455</w:t>
              </w:r>
            </w:ins>
          </w:p>
        </w:tc>
        <w:tc>
          <w:tcPr>
            <w:tcW w:w="1969" w:type="dxa"/>
          </w:tcPr>
          <w:p w14:paraId="7F8264AA" w14:textId="2855EA70" w:rsidR="00865839" w:rsidRPr="00D756E5" w:rsidRDefault="00865839" w:rsidP="00E717C0">
            <w:pPr>
              <w:pStyle w:val="NormalWeb"/>
              <w:keepNext/>
              <w:spacing w:before="0" w:beforeAutospacing="0" w:after="200" w:afterAutospacing="0"/>
              <w:jc w:val="center"/>
              <w:rPr>
                <w:color w:val="000000"/>
              </w:rPr>
            </w:pPr>
            <w:r w:rsidRPr="00D756E5">
              <w:rPr>
                <w:color w:val="000000"/>
              </w:rPr>
              <w:t>0.0</w:t>
            </w:r>
            <w:ins w:id="398" w:author="William Adamiak" w:date="2015-04-06T22:41:00Z">
              <w:r w:rsidR="00FE2482">
                <w:rPr>
                  <w:color w:val="000000"/>
                </w:rPr>
                <w:t>07</w:t>
              </w:r>
            </w:ins>
          </w:p>
        </w:tc>
        <w:tc>
          <w:tcPr>
            <w:tcW w:w="1969" w:type="dxa"/>
          </w:tcPr>
          <w:p w14:paraId="485CC1F9" w14:textId="030F9EC3" w:rsidR="00865839" w:rsidRPr="00D756E5" w:rsidRDefault="00865839" w:rsidP="00E717C0">
            <w:pPr>
              <w:pStyle w:val="NormalWeb"/>
              <w:keepNext/>
              <w:spacing w:before="0" w:beforeAutospacing="0" w:after="200" w:afterAutospacing="0"/>
              <w:jc w:val="center"/>
              <w:rPr>
                <w:color w:val="000000"/>
              </w:rPr>
            </w:pPr>
            <w:r w:rsidRPr="00D756E5">
              <w:rPr>
                <w:color w:val="000000"/>
              </w:rPr>
              <w:t>0.</w:t>
            </w:r>
            <w:ins w:id="399" w:author="William Adamiak" w:date="2015-04-06T22:42:00Z">
              <w:r w:rsidR="00FE2482">
                <w:rPr>
                  <w:color w:val="000000"/>
                </w:rPr>
                <w:t>93</w:t>
              </w:r>
            </w:ins>
          </w:p>
        </w:tc>
      </w:tr>
      <w:tr w:rsidR="00522E8B" w14:paraId="08772F77" w14:textId="77777777" w:rsidTr="00522E8B">
        <w:trPr>
          <w:trHeight w:val="656"/>
        </w:trPr>
        <w:tc>
          <w:tcPr>
            <w:tcW w:w="1968" w:type="dxa"/>
          </w:tcPr>
          <w:p w14:paraId="374B9263"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Speed: Coherence</w:t>
            </w:r>
          </w:p>
        </w:tc>
        <w:tc>
          <w:tcPr>
            <w:tcW w:w="1968" w:type="dxa"/>
          </w:tcPr>
          <w:p w14:paraId="693BBADA" w14:textId="094A4AAD"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sidR="00B54E26">
              <w:rPr>
                <w:color w:val="000000"/>
              </w:rPr>
              <w:t xml:space="preserve">, </w:t>
            </w:r>
            <w:ins w:id="400" w:author="William Adamiak" w:date="2015-04-06T22:42:00Z">
              <w:r w:rsidR="00FE2482">
                <w:rPr>
                  <w:color w:val="000000"/>
                </w:rPr>
                <w:t>455</w:t>
              </w:r>
            </w:ins>
          </w:p>
        </w:tc>
        <w:tc>
          <w:tcPr>
            <w:tcW w:w="1969" w:type="dxa"/>
          </w:tcPr>
          <w:p w14:paraId="337C23B3" w14:textId="021F8C4C" w:rsidR="00865839" w:rsidRPr="00D756E5" w:rsidRDefault="00FE2482" w:rsidP="00E717C0">
            <w:pPr>
              <w:pStyle w:val="NormalWeb"/>
              <w:keepNext/>
              <w:spacing w:before="0" w:beforeAutospacing="0" w:after="200" w:afterAutospacing="0"/>
              <w:jc w:val="center"/>
              <w:rPr>
                <w:color w:val="000000"/>
              </w:rPr>
            </w:pPr>
            <w:ins w:id="401" w:author="William Adamiak" w:date="2015-04-06T22:42:00Z">
              <w:r>
                <w:rPr>
                  <w:color w:val="000000"/>
                </w:rPr>
                <w:t>1.01</w:t>
              </w:r>
            </w:ins>
          </w:p>
        </w:tc>
        <w:tc>
          <w:tcPr>
            <w:tcW w:w="1969" w:type="dxa"/>
          </w:tcPr>
          <w:p w14:paraId="3C725016" w14:textId="6CBD46D0" w:rsidR="00865839" w:rsidRPr="00D756E5" w:rsidRDefault="00FE2482" w:rsidP="00E717C0">
            <w:pPr>
              <w:pStyle w:val="NormalWeb"/>
              <w:keepNext/>
              <w:spacing w:before="0" w:beforeAutospacing="0" w:after="200" w:afterAutospacing="0"/>
              <w:jc w:val="center"/>
              <w:rPr>
                <w:color w:val="000000"/>
              </w:rPr>
            </w:pPr>
            <w:ins w:id="402" w:author="William Adamiak" w:date="2015-04-06T22:42:00Z">
              <w:r>
                <w:rPr>
                  <w:color w:val="000000"/>
                </w:rPr>
                <w:t>0.31</w:t>
              </w:r>
            </w:ins>
          </w:p>
        </w:tc>
      </w:tr>
      <w:tr w:rsidR="00522E8B" w14:paraId="61130026" w14:textId="77777777" w:rsidTr="00522E8B">
        <w:trPr>
          <w:trHeight w:val="656"/>
        </w:trPr>
        <w:tc>
          <w:tcPr>
            <w:tcW w:w="1968" w:type="dxa"/>
          </w:tcPr>
          <w:p w14:paraId="5F64A90B"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Pattern: Coherence</w:t>
            </w:r>
          </w:p>
        </w:tc>
        <w:tc>
          <w:tcPr>
            <w:tcW w:w="1968" w:type="dxa"/>
          </w:tcPr>
          <w:p w14:paraId="33B5E968" w14:textId="34529062"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sidR="00B54E26">
              <w:rPr>
                <w:color w:val="000000"/>
              </w:rPr>
              <w:t xml:space="preserve">, </w:t>
            </w:r>
            <w:ins w:id="403" w:author="William Adamiak" w:date="2015-04-06T22:43:00Z">
              <w:r w:rsidR="00FE2482">
                <w:rPr>
                  <w:color w:val="000000"/>
                </w:rPr>
                <w:t>455</w:t>
              </w:r>
            </w:ins>
          </w:p>
        </w:tc>
        <w:tc>
          <w:tcPr>
            <w:tcW w:w="1969" w:type="dxa"/>
          </w:tcPr>
          <w:p w14:paraId="64C80F86" w14:textId="7F8144CB" w:rsidR="00865839" w:rsidRPr="00D756E5" w:rsidRDefault="00FE2482" w:rsidP="00E717C0">
            <w:pPr>
              <w:pStyle w:val="NormalWeb"/>
              <w:keepNext/>
              <w:spacing w:before="0" w:beforeAutospacing="0" w:after="200" w:afterAutospacing="0"/>
              <w:jc w:val="center"/>
              <w:rPr>
                <w:color w:val="000000"/>
              </w:rPr>
            </w:pPr>
            <w:ins w:id="404" w:author="William Adamiak" w:date="2015-04-06T22:43:00Z">
              <w:r>
                <w:rPr>
                  <w:color w:val="000000"/>
                </w:rPr>
                <w:t>7.60</w:t>
              </w:r>
            </w:ins>
          </w:p>
        </w:tc>
        <w:tc>
          <w:tcPr>
            <w:tcW w:w="1969" w:type="dxa"/>
          </w:tcPr>
          <w:p w14:paraId="6A08723A" w14:textId="5A3BF082" w:rsidR="00865839" w:rsidRPr="00D756E5" w:rsidRDefault="00FE2482" w:rsidP="00E717C0">
            <w:pPr>
              <w:pStyle w:val="NormalWeb"/>
              <w:keepNext/>
              <w:spacing w:before="0" w:beforeAutospacing="0" w:after="200" w:afterAutospacing="0"/>
              <w:jc w:val="center"/>
              <w:rPr>
                <w:color w:val="000000"/>
              </w:rPr>
            </w:pPr>
            <w:ins w:id="405" w:author="William Adamiak" w:date="2015-04-06T22:43:00Z">
              <w:r>
                <w:rPr>
                  <w:color w:val="000000"/>
                </w:rPr>
                <w:t>6.09e-3</w:t>
              </w:r>
            </w:ins>
            <w:r w:rsidR="00865839" w:rsidRPr="00D756E5">
              <w:rPr>
                <w:color w:val="000000"/>
              </w:rPr>
              <w:t>**</w:t>
            </w:r>
          </w:p>
        </w:tc>
      </w:tr>
      <w:tr w:rsidR="00522E8B" w14:paraId="3312C06C" w14:textId="77777777" w:rsidTr="00522E8B">
        <w:trPr>
          <w:trHeight w:val="907"/>
        </w:trPr>
        <w:tc>
          <w:tcPr>
            <w:tcW w:w="1968" w:type="dxa"/>
          </w:tcPr>
          <w:p w14:paraId="30F98CEB" w14:textId="77777777" w:rsidR="00865839" w:rsidRPr="00D756E5" w:rsidRDefault="00865839" w:rsidP="00E717C0">
            <w:pPr>
              <w:pStyle w:val="NormalWeb"/>
              <w:keepNext/>
              <w:spacing w:before="0" w:beforeAutospacing="0" w:after="200" w:afterAutospacing="0"/>
              <w:jc w:val="center"/>
              <w:rPr>
                <w:color w:val="000000"/>
              </w:rPr>
            </w:pPr>
            <w:r w:rsidRPr="00D756E5">
              <w:rPr>
                <w:color w:val="000000"/>
              </w:rPr>
              <w:t>Speed: Pattern: Coherence</w:t>
            </w:r>
          </w:p>
        </w:tc>
        <w:tc>
          <w:tcPr>
            <w:tcW w:w="1968" w:type="dxa"/>
          </w:tcPr>
          <w:p w14:paraId="709FE869" w14:textId="48868690" w:rsidR="00865839" w:rsidRPr="00D756E5" w:rsidRDefault="00865839" w:rsidP="00E717C0">
            <w:pPr>
              <w:pStyle w:val="NormalWeb"/>
              <w:keepNext/>
              <w:spacing w:before="0" w:beforeAutospacing="0" w:after="200" w:afterAutospacing="0"/>
              <w:jc w:val="center"/>
              <w:rPr>
                <w:color w:val="000000"/>
              </w:rPr>
            </w:pPr>
            <w:r w:rsidRPr="00D756E5">
              <w:rPr>
                <w:color w:val="000000"/>
              </w:rPr>
              <w:t>1</w:t>
            </w:r>
            <w:r w:rsidR="00B54E26">
              <w:rPr>
                <w:color w:val="000000"/>
              </w:rPr>
              <w:t xml:space="preserve">, </w:t>
            </w:r>
            <w:ins w:id="406" w:author="William Adamiak" w:date="2015-04-06T22:43:00Z">
              <w:r w:rsidR="00FE2482">
                <w:rPr>
                  <w:color w:val="000000"/>
                </w:rPr>
                <w:t>455</w:t>
              </w:r>
            </w:ins>
          </w:p>
        </w:tc>
        <w:tc>
          <w:tcPr>
            <w:tcW w:w="1969" w:type="dxa"/>
          </w:tcPr>
          <w:p w14:paraId="41A40A91" w14:textId="6BE52C42" w:rsidR="00865839" w:rsidRPr="00D756E5" w:rsidRDefault="00865839" w:rsidP="00E717C0">
            <w:pPr>
              <w:pStyle w:val="NormalWeb"/>
              <w:keepNext/>
              <w:spacing w:before="0" w:beforeAutospacing="0" w:after="200" w:afterAutospacing="0"/>
              <w:jc w:val="center"/>
              <w:rPr>
                <w:color w:val="000000"/>
              </w:rPr>
            </w:pPr>
            <w:r w:rsidRPr="00D756E5">
              <w:rPr>
                <w:color w:val="000000"/>
              </w:rPr>
              <w:t>0.00</w:t>
            </w:r>
            <w:ins w:id="407" w:author="William Adamiak" w:date="2015-04-06T22:43:00Z">
              <w:r w:rsidR="00FE2482">
                <w:rPr>
                  <w:color w:val="000000"/>
                </w:rPr>
                <w:t>1</w:t>
              </w:r>
            </w:ins>
          </w:p>
        </w:tc>
        <w:tc>
          <w:tcPr>
            <w:tcW w:w="1969" w:type="dxa"/>
          </w:tcPr>
          <w:p w14:paraId="4D36316B" w14:textId="51DFDA09" w:rsidR="00865839" w:rsidRPr="00D756E5" w:rsidRDefault="00FE2482" w:rsidP="00E717C0">
            <w:pPr>
              <w:pStyle w:val="NormalWeb"/>
              <w:keepNext/>
              <w:spacing w:before="0" w:beforeAutospacing="0" w:after="200" w:afterAutospacing="0"/>
              <w:jc w:val="center"/>
              <w:rPr>
                <w:color w:val="000000"/>
              </w:rPr>
            </w:pPr>
            <w:ins w:id="408" w:author="William Adamiak" w:date="2015-04-06T22:43:00Z">
              <w:r>
                <w:rPr>
                  <w:color w:val="000000"/>
                </w:rPr>
                <w:t>0.97</w:t>
              </w:r>
            </w:ins>
          </w:p>
        </w:tc>
      </w:tr>
    </w:tbl>
    <w:p w14:paraId="716CADF2" w14:textId="77777777" w:rsidR="00D756E5" w:rsidRDefault="00D756E5" w:rsidP="00D756E5">
      <w:pPr>
        <w:pStyle w:val="Caption"/>
        <w:keepNext/>
        <w:ind w:firstLine="0"/>
      </w:pPr>
    </w:p>
    <w:p w14:paraId="715A1E63" w14:textId="77777777" w:rsidR="00D756E5" w:rsidRPr="00D756E5" w:rsidRDefault="00D756E5" w:rsidP="00D756E5">
      <w:pPr>
        <w:pStyle w:val="Caption"/>
        <w:keepNext/>
        <w:rPr>
          <w:color w:val="auto"/>
          <w:sz w:val="24"/>
          <w:szCs w:val="24"/>
        </w:rPr>
      </w:pPr>
      <w:bookmarkStart w:id="409" w:name="_Toc415588556"/>
      <w:r w:rsidRPr="00D756E5">
        <w:rPr>
          <w:color w:val="auto"/>
          <w:sz w:val="24"/>
          <w:szCs w:val="24"/>
        </w:rPr>
        <w:t xml:space="preserve">Table </w:t>
      </w:r>
      <w:r w:rsidR="008976AF">
        <w:rPr>
          <w:color w:val="auto"/>
          <w:sz w:val="24"/>
          <w:szCs w:val="24"/>
        </w:rPr>
        <w:t>4</w:t>
      </w:r>
      <w:r w:rsidR="002E73C7">
        <w:rPr>
          <w:color w:val="auto"/>
          <w:sz w:val="24"/>
          <w:szCs w:val="24"/>
        </w:rPr>
        <w:t xml:space="preserve">: Percent Correct </w:t>
      </w:r>
      <w:r w:rsidRPr="00D756E5">
        <w:rPr>
          <w:color w:val="auto"/>
          <w:sz w:val="24"/>
          <w:szCs w:val="24"/>
        </w:rPr>
        <w:t>ANOVA by Pattern, Coherence, and Speed</w:t>
      </w:r>
      <w:bookmarkEnd w:id="409"/>
    </w:p>
    <w:tbl>
      <w:tblPr>
        <w:tblStyle w:val="TableGrid"/>
        <w:tblW w:w="0" w:type="auto"/>
        <w:tblLook w:val="04A0" w:firstRow="1" w:lastRow="0" w:firstColumn="1" w:lastColumn="0" w:noHBand="0" w:noVBand="1"/>
      </w:tblPr>
      <w:tblGrid>
        <w:gridCol w:w="1969"/>
        <w:gridCol w:w="1969"/>
        <w:gridCol w:w="1970"/>
        <w:gridCol w:w="1970"/>
      </w:tblGrid>
      <w:tr w:rsidR="00522E8B" w:rsidRPr="00D756E5" w14:paraId="35AB7322" w14:textId="77777777" w:rsidTr="00522E8B">
        <w:trPr>
          <w:trHeight w:val="510"/>
        </w:trPr>
        <w:tc>
          <w:tcPr>
            <w:tcW w:w="1969" w:type="dxa"/>
          </w:tcPr>
          <w:p w14:paraId="294CB760" w14:textId="77777777" w:rsidR="00865839" w:rsidRPr="00D756E5" w:rsidRDefault="00865839" w:rsidP="00D756E5">
            <w:pPr>
              <w:pStyle w:val="NormalWeb"/>
              <w:keepNext/>
              <w:spacing w:before="0" w:beforeAutospacing="0" w:after="200" w:afterAutospacing="0"/>
              <w:jc w:val="center"/>
              <w:rPr>
                <w:color w:val="000000"/>
              </w:rPr>
            </w:pPr>
          </w:p>
        </w:tc>
        <w:tc>
          <w:tcPr>
            <w:tcW w:w="1969" w:type="dxa"/>
          </w:tcPr>
          <w:p w14:paraId="7F2397A4" w14:textId="77777777" w:rsidR="00865839" w:rsidRPr="00D756E5" w:rsidRDefault="00865839" w:rsidP="00D756E5">
            <w:pPr>
              <w:pStyle w:val="NormalWeb"/>
              <w:keepNext/>
              <w:spacing w:before="0" w:beforeAutospacing="0" w:after="200" w:afterAutospacing="0"/>
              <w:jc w:val="center"/>
              <w:rPr>
                <w:color w:val="000000"/>
              </w:rPr>
            </w:pPr>
            <w:proofErr w:type="gramStart"/>
            <w:r w:rsidRPr="00D756E5">
              <w:rPr>
                <w:color w:val="000000"/>
              </w:rPr>
              <w:t>df</w:t>
            </w:r>
            <w:proofErr w:type="gramEnd"/>
          </w:p>
        </w:tc>
        <w:tc>
          <w:tcPr>
            <w:tcW w:w="1970" w:type="dxa"/>
          </w:tcPr>
          <w:p w14:paraId="137D7082"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F</w:t>
            </w:r>
          </w:p>
        </w:tc>
        <w:tc>
          <w:tcPr>
            <w:tcW w:w="1970" w:type="dxa"/>
          </w:tcPr>
          <w:p w14:paraId="4E51DD81" w14:textId="0E49F4EC" w:rsidR="00865839" w:rsidRPr="00D756E5" w:rsidRDefault="00865839" w:rsidP="00D756E5">
            <w:pPr>
              <w:pStyle w:val="NormalWeb"/>
              <w:keepNext/>
              <w:spacing w:before="0" w:beforeAutospacing="0" w:after="200" w:afterAutospacing="0"/>
              <w:jc w:val="center"/>
              <w:rPr>
                <w:color w:val="000000"/>
              </w:rPr>
            </w:pPr>
            <w:del w:id="410" w:author="Rick Gilmore" w:date="2015-04-08T11:39:00Z">
              <w:r w:rsidRPr="00D756E5" w:rsidDel="0090186F">
                <w:rPr>
                  <w:color w:val="000000"/>
                </w:rPr>
                <w:delText>Sig.</w:delText>
              </w:r>
            </w:del>
            <w:proofErr w:type="gramStart"/>
            <w:ins w:id="411" w:author="Rick Gilmore" w:date="2015-04-08T11:39:00Z">
              <w:r w:rsidR="0090186F">
                <w:rPr>
                  <w:color w:val="000000"/>
                </w:rPr>
                <w:t>p</w:t>
              </w:r>
            </w:ins>
            <w:proofErr w:type="gramEnd"/>
          </w:p>
        </w:tc>
      </w:tr>
      <w:tr w:rsidR="00522E8B" w:rsidRPr="00D756E5" w14:paraId="48FC055A" w14:textId="77777777" w:rsidTr="00522E8B">
        <w:trPr>
          <w:trHeight w:val="494"/>
        </w:trPr>
        <w:tc>
          <w:tcPr>
            <w:tcW w:w="1969" w:type="dxa"/>
          </w:tcPr>
          <w:p w14:paraId="0D6CADF4"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Pattern</w:t>
            </w:r>
          </w:p>
        </w:tc>
        <w:tc>
          <w:tcPr>
            <w:tcW w:w="1969" w:type="dxa"/>
          </w:tcPr>
          <w:p w14:paraId="1D5A31E0"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283815C0" w14:textId="77777777" w:rsidR="00865839" w:rsidRPr="00D756E5" w:rsidRDefault="00865839" w:rsidP="00D756E5">
            <w:pPr>
              <w:pStyle w:val="NormalWeb"/>
              <w:keepNext/>
              <w:spacing w:before="0" w:beforeAutospacing="0" w:after="200" w:afterAutospacing="0"/>
              <w:jc w:val="center"/>
              <w:rPr>
                <w:color w:val="000000"/>
              </w:rPr>
            </w:pPr>
            <w:r>
              <w:rPr>
                <w:color w:val="000000"/>
              </w:rPr>
              <w:t>9.94</w:t>
            </w:r>
          </w:p>
        </w:tc>
        <w:tc>
          <w:tcPr>
            <w:tcW w:w="1970" w:type="dxa"/>
          </w:tcPr>
          <w:p w14:paraId="0AA72325" w14:textId="77777777" w:rsidR="00865839" w:rsidRPr="00D756E5" w:rsidRDefault="00522E8B" w:rsidP="00D756E5">
            <w:pPr>
              <w:pStyle w:val="NormalWeb"/>
              <w:keepNext/>
              <w:spacing w:before="0" w:beforeAutospacing="0" w:after="200" w:afterAutospacing="0"/>
              <w:jc w:val="center"/>
              <w:rPr>
                <w:color w:val="000000"/>
              </w:rPr>
            </w:pPr>
            <w:r>
              <w:rPr>
                <w:color w:val="000000"/>
              </w:rPr>
              <w:t>1.72e-3</w:t>
            </w:r>
            <w:r w:rsidR="00865839">
              <w:rPr>
                <w:color w:val="000000"/>
              </w:rPr>
              <w:t>**</w:t>
            </w:r>
          </w:p>
        </w:tc>
      </w:tr>
      <w:tr w:rsidR="00522E8B" w:rsidRPr="00D756E5" w14:paraId="0A40CA1C" w14:textId="77777777" w:rsidTr="00522E8B">
        <w:trPr>
          <w:trHeight w:val="510"/>
        </w:trPr>
        <w:tc>
          <w:tcPr>
            <w:tcW w:w="1969" w:type="dxa"/>
          </w:tcPr>
          <w:p w14:paraId="07662F68"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Coherence</w:t>
            </w:r>
          </w:p>
        </w:tc>
        <w:tc>
          <w:tcPr>
            <w:tcW w:w="1969" w:type="dxa"/>
          </w:tcPr>
          <w:p w14:paraId="763556DC"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77522AF5" w14:textId="77777777" w:rsidR="00865839" w:rsidRPr="00D756E5" w:rsidRDefault="00522E8B" w:rsidP="00D756E5">
            <w:pPr>
              <w:pStyle w:val="NormalWeb"/>
              <w:keepNext/>
              <w:spacing w:before="0" w:beforeAutospacing="0" w:after="200" w:afterAutospacing="0"/>
              <w:jc w:val="center"/>
              <w:rPr>
                <w:color w:val="000000"/>
              </w:rPr>
            </w:pPr>
            <w:r>
              <w:rPr>
                <w:color w:val="000000"/>
              </w:rPr>
              <w:t>423.42</w:t>
            </w:r>
          </w:p>
        </w:tc>
        <w:tc>
          <w:tcPr>
            <w:tcW w:w="1970" w:type="dxa"/>
          </w:tcPr>
          <w:p w14:paraId="2646EEB8"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&lt;2e-16***</w:t>
            </w:r>
          </w:p>
        </w:tc>
      </w:tr>
      <w:tr w:rsidR="00522E8B" w:rsidRPr="00D756E5" w14:paraId="2F190599" w14:textId="77777777" w:rsidTr="00522E8B">
        <w:trPr>
          <w:trHeight w:val="494"/>
        </w:trPr>
        <w:tc>
          <w:tcPr>
            <w:tcW w:w="1969" w:type="dxa"/>
          </w:tcPr>
          <w:p w14:paraId="72964FAA"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Speed</w:t>
            </w:r>
          </w:p>
        </w:tc>
        <w:tc>
          <w:tcPr>
            <w:tcW w:w="1969" w:type="dxa"/>
          </w:tcPr>
          <w:p w14:paraId="0B7B0F24"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0B009E97" w14:textId="77777777" w:rsidR="00865839" w:rsidRPr="00D756E5" w:rsidRDefault="00522E8B" w:rsidP="00D756E5">
            <w:pPr>
              <w:pStyle w:val="NormalWeb"/>
              <w:keepNext/>
              <w:spacing w:before="0" w:beforeAutospacing="0" w:after="200" w:afterAutospacing="0"/>
              <w:jc w:val="center"/>
              <w:rPr>
                <w:color w:val="000000"/>
              </w:rPr>
            </w:pPr>
            <w:r>
              <w:rPr>
                <w:color w:val="000000"/>
              </w:rPr>
              <w:t>3.26</w:t>
            </w:r>
          </w:p>
        </w:tc>
        <w:tc>
          <w:tcPr>
            <w:tcW w:w="1970" w:type="dxa"/>
          </w:tcPr>
          <w:p w14:paraId="31D0B769" w14:textId="77777777" w:rsidR="00865839" w:rsidRPr="00D756E5" w:rsidRDefault="00522E8B" w:rsidP="00D756E5">
            <w:pPr>
              <w:pStyle w:val="NormalWeb"/>
              <w:keepNext/>
              <w:spacing w:before="0" w:beforeAutospacing="0" w:after="200" w:afterAutospacing="0"/>
              <w:jc w:val="center"/>
              <w:rPr>
                <w:color w:val="000000"/>
              </w:rPr>
            </w:pPr>
            <w:r>
              <w:rPr>
                <w:color w:val="000000"/>
              </w:rPr>
              <w:t>0.07</w:t>
            </w:r>
          </w:p>
        </w:tc>
      </w:tr>
      <w:tr w:rsidR="00522E8B" w:rsidRPr="00D756E5" w14:paraId="58E34E48" w14:textId="77777777" w:rsidTr="00522E8B">
        <w:trPr>
          <w:trHeight w:val="804"/>
        </w:trPr>
        <w:tc>
          <w:tcPr>
            <w:tcW w:w="1969" w:type="dxa"/>
          </w:tcPr>
          <w:p w14:paraId="6DF878E0"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Speed: Pattern</w:t>
            </w:r>
          </w:p>
        </w:tc>
        <w:tc>
          <w:tcPr>
            <w:tcW w:w="1969" w:type="dxa"/>
          </w:tcPr>
          <w:p w14:paraId="70420F5A"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3153D1C7" w14:textId="77777777" w:rsidR="00865839" w:rsidRPr="00D756E5" w:rsidRDefault="00522E8B" w:rsidP="00D756E5">
            <w:pPr>
              <w:pStyle w:val="NormalWeb"/>
              <w:keepNext/>
              <w:spacing w:before="0" w:beforeAutospacing="0" w:after="200" w:afterAutospacing="0"/>
              <w:jc w:val="center"/>
              <w:rPr>
                <w:color w:val="000000"/>
              </w:rPr>
            </w:pPr>
            <w:r>
              <w:rPr>
                <w:color w:val="000000"/>
              </w:rPr>
              <w:t>2.73</w:t>
            </w:r>
          </w:p>
        </w:tc>
        <w:tc>
          <w:tcPr>
            <w:tcW w:w="1970" w:type="dxa"/>
          </w:tcPr>
          <w:p w14:paraId="77A3904A" w14:textId="77777777" w:rsidR="00865839" w:rsidRPr="00D756E5" w:rsidRDefault="00522E8B" w:rsidP="00D756E5">
            <w:pPr>
              <w:pStyle w:val="NormalWeb"/>
              <w:keepNext/>
              <w:spacing w:before="0" w:beforeAutospacing="0" w:after="200" w:afterAutospacing="0"/>
              <w:jc w:val="center"/>
              <w:rPr>
                <w:color w:val="000000"/>
              </w:rPr>
            </w:pPr>
            <w:r>
              <w:rPr>
                <w:color w:val="000000"/>
              </w:rPr>
              <w:t>0.10</w:t>
            </w:r>
          </w:p>
        </w:tc>
      </w:tr>
      <w:tr w:rsidR="00522E8B" w:rsidRPr="00D756E5" w14:paraId="32520A57" w14:textId="77777777" w:rsidTr="00522E8B">
        <w:trPr>
          <w:trHeight w:val="804"/>
        </w:trPr>
        <w:tc>
          <w:tcPr>
            <w:tcW w:w="1969" w:type="dxa"/>
          </w:tcPr>
          <w:p w14:paraId="233F1379"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Speed: Coherence</w:t>
            </w:r>
          </w:p>
        </w:tc>
        <w:tc>
          <w:tcPr>
            <w:tcW w:w="1969" w:type="dxa"/>
          </w:tcPr>
          <w:p w14:paraId="45DAD156"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769DBBE9" w14:textId="77777777" w:rsidR="00865839" w:rsidRPr="00D756E5" w:rsidRDefault="00522E8B" w:rsidP="00D756E5">
            <w:pPr>
              <w:pStyle w:val="NormalWeb"/>
              <w:keepNext/>
              <w:spacing w:before="0" w:beforeAutospacing="0" w:after="200" w:afterAutospacing="0"/>
              <w:jc w:val="center"/>
              <w:rPr>
                <w:color w:val="000000"/>
              </w:rPr>
            </w:pPr>
            <w:r>
              <w:rPr>
                <w:color w:val="000000"/>
              </w:rPr>
              <w:t>0.05</w:t>
            </w:r>
          </w:p>
        </w:tc>
        <w:tc>
          <w:tcPr>
            <w:tcW w:w="1970" w:type="dxa"/>
          </w:tcPr>
          <w:p w14:paraId="1C3EDA86" w14:textId="77777777" w:rsidR="00865839" w:rsidRPr="00D756E5" w:rsidRDefault="00522E8B" w:rsidP="00D756E5">
            <w:pPr>
              <w:pStyle w:val="NormalWeb"/>
              <w:keepNext/>
              <w:spacing w:before="0" w:beforeAutospacing="0" w:after="200" w:afterAutospacing="0"/>
              <w:jc w:val="center"/>
              <w:rPr>
                <w:color w:val="000000"/>
              </w:rPr>
            </w:pPr>
            <w:r>
              <w:rPr>
                <w:color w:val="000000"/>
              </w:rPr>
              <w:t>0.83</w:t>
            </w:r>
          </w:p>
        </w:tc>
      </w:tr>
      <w:tr w:rsidR="00522E8B" w:rsidRPr="00D756E5" w14:paraId="6C6E5FD3" w14:textId="77777777" w:rsidTr="00522E8B">
        <w:trPr>
          <w:trHeight w:val="804"/>
        </w:trPr>
        <w:tc>
          <w:tcPr>
            <w:tcW w:w="1969" w:type="dxa"/>
          </w:tcPr>
          <w:p w14:paraId="10638646"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Pattern: Coherence</w:t>
            </w:r>
          </w:p>
        </w:tc>
        <w:tc>
          <w:tcPr>
            <w:tcW w:w="1969" w:type="dxa"/>
          </w:tcPr>
          <w:p w14:paraId="5522D6AA"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34920A2E" w14:textId="77777777" w:rsidR="00865839" w:rsidRPr="00D756E5" w:rsidRDefault="00865839" w:rsidP="00D756E5">
            <w:pPr>
              <w:pStyle w:val="NormalWeb"/>
              <w:keepNext/>
              <w:spacing w:before="0" w:beforeAutospacing="0" w:after="200" w:afterAutospacing="0"/>
              <w:jc w:val="center"/>
              <w:rPr>
                <w:color w:val="000000"/>
              </w:rPr>
            </w:pPr>
            <w:r>
              <w:rPr>
                <w:color w:val="000000"/>
              </w:rPr>
              <w:t>19.4</w:t>
            </w:r>
            <w:r w:rsidR="00522E8B">
              <w:rPr>
                <w:color w:val="000000"/>
              </w:rPr>
              <w:t>8</w:t>
            </w:r>
          </w:p>
        </w:tc>
        <w:tc>
          <w:tcPr>
            <w:tcW w:w="1970" w:type="dxa"/>
          </w:tcPr>
          <w:p w14:paraId="619D590E" w14:textId="77777777" w:rsidR="00865839" w:rsidRPr="00D756E5" w:rsidRDefault="00865839" w:rsidP="00D756E5">
            <w:pPr>
              <w:pStyle w:val="NormalWeb"/>
              <w:keepNext/>
              <w:spacing w:before="0" w:beforeAutospacing="0" w:after="200" w:afterAutospacing="0"/>
              <w:jc w:val="center"/>
              <w:rPr>
                <w:color w:val="000000"/>
              </w:rPr>
            </w:pPr>
            <w:r>
              <w:rPr>
                <w:color w:val="000000"/>
              </w:rPr>
              <w:t>1.26e-5***</w:t>
            </w:r>
          </w:p>
        </w:tc>
      </w:tr>
      <w:tr w:rsidR="00522E8B" w:rsidRPr="00D756E5" w14:paraId="071646C7" w14:textId="77777777" w:rsidTr="00522E8B">
        <w:trPr>
          <w:trHeight w:val="1113"/>
        </w:trPr>
        <w:tc>
          <w:tcPr>
            <w:tcW w:w="1969" w:type="dxa"/>
          </w:tcPr>
          <w:p w14:paraId="615F1783"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Speed: Pattern: Coherence</w:t>
            </w:r>
          </w:p>
        </w:tc>
        <w:tc>
          <w:tcPr>
            <w:tcW w:w="1969" w:type="dxa"/>
          </w:tcPr>
          <w:p w14:paraId="1815F228" w14:textId="77777777" w:rsidR="00865839" w:rsidRPr="00D756E5" w:rsidRDefault="00865839" w:rsidP="00D756E5">
            <w:pPr>
              <w:pStyle w:val="NormalWeb"/>
              <w:keepNext/>
              <w:spacing w:before="0" w:beforeAutospacing="0" w:after="200" w:afterAutospacing="0"/>
              <w:jc w:val="center"/>
              <w:rPr>
                <w:color w:val="000000"/>
              </w:rPr>
            </w:pPr>
            <w:r w:rsidRPr="00D756E5">
              <w:rPr>
                <w:color w:val="000000"/>
              </w:rPr>
              <w:t>1</w:t>
            </w:r>
            <w:r w:rsidR="00B54E26">
              <w:rPr>
                <w:color w:val="000000"/>
              </w:rPr>
              <w:t>, 471</w:t>
            </w:r>
          </w:p>
        </w:tc>
        <w:tc>
          <w:tcPr>
            <w:tcW w:w="1970" w:type="dxa"/>
          </w:tcPr>
          <w:p w14:paraId="1CF79BC9" w14:textId="77777777" w:rsidR="00865839" w:rsidRPr="00D756E5" w:rsidRDefault="00522E8B" w:rsidP="00D756E5">
            <w:pPr>
              <w:pStyle w:val="NormalWeb"/>
              <w:keepNext/>
              <w:spacing w:before="0" w:beforeAutospacing="0" w:after="200" w:afterAutospacing="0"/>
              <w:jc w:val="center"/>
              <w:rPr>
                <w:color w:val="000000"/>
              </w:rPr>
            </w:pPr>
            <w:r>
              <w:rPr>
                <w:color w:val="000000"/>
              </w:rPr>
              <w:t>1.50</w:t>
            </w:r>
          </w:p>
        </w:tc>
        <w:tc>
          <w:tcPr>
            <w:tcW w:w="1970" w:type="dxa"/>
          </w:tcPr>
          <w:p w14:paraId="62202AC9" w14:textId="77777777" w:rsidR="00865839" w:rsidRPr="00D756E5" w:rsidRDefault="00865839" w:rsidP="00D756E5">
            <w:pPr>
              <w:pStyle w:val="NormalWeb"/>
              <w:keepNext/>
              <w:spacing w:before="0" w:beforeAutospacing="0" w:after="200" w:afterAutospacing="0"/>
              <w:jc w:val="center"/>
              <w:rPr>
                <w:color w:val="000000"/>
              </w:rPr>
            </w:pPr>
            <w:r>
              <w:rPr>
                <w:color w:val="000000"/>
              </w:rPr>
              <w:t>0.22</w:t>
            </w:r>
          </w:p>
        </w:tc>
      </w:tr>
    </w:tbl>
    <w:p w14:paraId="7CA5E707" w14:textId="77777777" w:rsidR="00D756E5" w:rsidRDefault="00D756E5" w:rsidP="00E82D04">
      <w:pPr>
        <w:pStyle w:val="NormalWeb"/>
        <w:keepNext/>
        <w:spacing w:before="0" w:beforeAutospacing="0" w:after="200" w:afterAutospacing="0"/>
        <w:rPr>
          <w:rFonts w:ascii="Calibri" w:hAnsi="Calibri"/>
          <w:color w:val="000000"/>
        </w:rPr>
      </w:pPr>
    </w:p>
    <w:p w14:paraId="039CF43A" w14:textId="77777777" w:rsidR="00E82D04" w:rsidRDefault="009D4DAC" w:rsidP="00E82D04">
      <w:pPr>
        <w:pStyle w:val="NormalWeb"/>
        <w:keepNext/>
        <w:spacing w:before="0" w:beforeAutospacing="0" w:after="200" w:afterAutospacing="0"/>
      </w:pPr>
      <w:r>
        <w:rPr>
          <w:noProof/>
        </w:rPr>
        <w:lastRenderedPageBreak/>
        <w:drawing>
          <wp:inline distT="0" distB="0" distL="0" distR="0" wp14:anchorId="7C0979E6" wp14:editId="1296700F">
            <wp:extent cx="6720672" cy="4533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orr.png"/>
                    <pic:cNvPicPr/>
                  </pic:nvPicPr>
                  <pic:blipFill>
                    <a:blip r:embed="rId17">
                      <a:extLst>
                        <a:ext uri="{28A0092B-C50C-407E-A947-70E740481C1C}">
                          <a14:useLocalDpi xmlns:a14="http://schemas.microsoft.com/office/drawing/2010/main" val="0"/>
                        </a:ext>
                      </a:extLst>
                    </a:blip>
                    <a:stretch>
                      <a:fillRect/>
                    </a:stretch>
                  </pic:blipFill>
                  <pic:spPr>
                    <a:xfrm>
                      <a:off x="0" y="0"/>
                      <a:ext cx="6774601" cy="4570281"/>
                    </a:xfrm>
                    <a:prstGeom prst="rect">
                      <a:avLst/>
                    </a:prstGeom>
                  </pic:spPr>
                </pic:pic>
              </a:graphicData>
            </a:graphic>
          </wp:inline>
        </w:drawing>
      </w:r>
    </w:p>
    <w:p w14:paraId="37521223" w14:textId="77777777" w:rsidR="00E82D04" w:rsidRPr="00F360C1" w:rsidRDefault="00E82D04" w:rsidP="00E82D04">
      <w:pPr>
        <w:pStyle w:val="Caption"/>
        <w:rPr>
          <w:color w:val="auto"/>
          <w:sz w:val="24"/>
          <w:szCs w:val="24"/>
        </w:rPr>
      </w:pPr>
      <w:bookmarkStart w:id="412" w:name="_Toc415588396"/>
      <w:r w:rsidRPr="00F360C1">
        <w:rPr>
          <w:color w:val="auto"/>
          <w:sz w:val="24"/>
          <w:szCs w:val="24"/>
        </w:rPr>
        <w:t xml:space="preserve">Figure </w:t>
      </w:r>
      <w:r w:rsidRPr="00F360C1">
        <w:rPr>
          <w:color w:val="auto"/>
          <w:sz w:val="24"/>
          <w:szCs w:val="24"/>
        </w:rPr>
        <w:fldChar w:fldCharType="begin"/>
      </w:r>
      <w:r w:rsidRPr="00F360C1">
        <w:rPr>
          <w:color w:val="auto"/>
          <w:sz w:val="24"/>
          <w:szCs w:val="24"/>
        </w:rPr>
        <w:instrText xml:space="preserve"> SEQ Figure \* ARABIC </w:instrText>
      </w:r>
      <w:r w:rsidRPr="00F360C1">
        <w:rPr>
          <w:color w:val="auto"/>
          <w:sz w:val="24"/>
          <w:szCs w:val="24"/>
        </w:rPr>
        <w:fldChar w:fldCharType="separate"/>
      </w:r>
      <w:r w:rsidR="002E73C7">
        <w:rPr>
          <w:noProof/>
          <w:color w:val="auto"/>
          <w:sz w:val="24"/>
          <w:szCs w:val="24"/>
        </w:rPr>
        <w:t>3</w:t>
      </w:r>
      <w:r w:rsidRPr="00F360C1">
        <w:rPr>
          <w:color w:val="auto"/>
          <w:sz w:val="24"/>
          <w:szCs w:val="24"/>
        </w:rPr>
        <w:fldChar w:fldCharType="end"/>
      </w:r>
      <w:r w:rsidRPr="00F360C1">
        <w:rPr>
          <w:color w:val="auto"/>
          <w:sz w:val="24"/>
          <w:szCs w:val="24"/>
        </w:rPr>
        <w:t xml:space="preserve">: </w:t>
      </w:r>
      <w:r w:rsidR="009D4DAC">
        <w:rPr>
          <w:color w:val="auto"/>
          <w:sz w:val="24"/>
          <w:szCs w:val="24"/>
        </w:rPr>
        <w:t>Graph of Individual Percent Correct by Coherence, Pattern, and Speed</w:t>
      </w:r>
      <w:bookmarkEnd w:id="412"/>
    </w:p>
    <w:p w14:paraId="628EA3FA" w14:textId="77777777" w:rsidR="00E82D04" w:rsidRDefault="00E82D04" w:rsidP="00E82D04">
      <w:pPr>
        <w:keepNext/>
      </w:pPr>
      <w:r>
        <w:rPr>
          <w:rFonts w:ascii="Calibri" w:hAnsi="Calibri"/>
          <w:color w:val="000000"/>
          <w:sz w:val="24"/>
        </w:rPr>
        <w:lastRenderedPageBreak/>
        <w:t xml:space="preserve">  </w:t>
      </w:r>
      <w:r w:rsidR="009D4DAC">
        <w:rPr>
          <w:noProof/>
        </w:rPr>
        <w:drawing>
          <wp:inline distT="0" distB="0" distL="0" distR="0" wp14:anchorId="30559A89" wp14:editId="5F163E41">
            <wp:extent cx="594360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Tplo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153590CE" w14:textId="77777777" w:rsidR="00E82D04" w:rsidRPr="002C238F" w:rsidRDefault="00E82D04" w:rsidP="00E82D04">
      <w:pPr>
        <w:pStyle w:val="Caption"/>
        <w:rPr>
          <w:rFonts w:ascii="Calibri" w:hAnsi="Calibri"/>
          <w:color w:val="auto"/>
          <w:sz w:val="24"/>
          <w:szCs w:val="24"/>
        </w:rPr>
      </w:pPr>
      <w:bookmarkStart w:id="413" w:name="_Toc415588397"/>
      <w:r w:rsidRPr="002C238F">
        <w:rPr>
          <w:color w:val="auto"/>
          <w:sz w:val="24"/>
          <w:szCs w:val="24"/>
        </w:rPr>
        <w:t xml:space="preserve">Figure </w:t>
      </w:r>
      <w:r w:rsidRPr="002C238F">
        <w:rPr>
          <w:color w:val="auto"/>
          <w:sz w:val="24"/>
          <w:szCs w:val="24"/>
        </w:rPr>
        <w:fldChar w:fldCharType="begin"/>
      </w:r>
      <w:r w:rsidRPr="002C238F">
        <w:rPr>
          <w:color w:val="auto"/>
          <w:sz w:val="24"/>
          <w:szCs w:val="24"/>
        </w:rPr>
        <w:instrText xml:space="preserve"> SEQ Figure \* ARABIC </w:instrText>
      </w:r>
      <w:r w:rsidRPr="002C238F">
        <w:rPr>
          <w:color w:val="auto"/>
          <w:sz w:val="24"/>
          <w:szCs w:val="24"/>
        </w:rPr>
        <w:fldChar w:fldCharType="separate"/>
      </w:r>
      <w:r w:rsidR="002E73C7">
        <w:rPr>
          <w:noProof/>
          <w:color w:val="auto"/>
          <w:sz w:val="24"/>
          <w:szCs w:val="24"/>
        </w:rPr>
        <w:t>4</w:t>
      </w:r>
      <w:r w:rsidRPr="002C238F">
        <w:rPr>
          <w:color w:val="auto"/>
          <w:sz w:val="24"/>
          <w:szCs w:val="24"/>
        </w:rPr>
        <w:fldChar w:fldCharType="end"/>
      </w:r>
      <w:r w:rsidRPr="002C238F">
        <w:rPr>
          <w:color w:val="auto"/>
          <w:sz w:val="24"/>
          <w:szCs w:val="24"/>
        </w:rPr>
        <w:t xml:space="preserve">: </w:t>
      </w:r>
      <w:r w:rsidR="009D4DAC">
        <w:rPr>
          <w:color w:val="auto"/>
          <w:sz w:val="24"/>
          <w:szCs w:val="24"/>
        </w:rPr>
        <w:t>Box Plots of Response Times by Coherence, Pattern, and Speed</w:t>
      </w:r>
      <w:bookmarkEnd w:id="413"/>
    </w:p>
    <w:p w14:paraId="4300E04A" w14:textId="77777777" w:rsidR="00E82D04" w:rsidRPr="00A42700" w:rsidRDefault="00E82D04" w:rsidP="00B94254">
      <w:pPr>
        <w:rPr>
          <w:sz w:val="24"/>
        </w:rPr>
        <w:sectPr w:rsidR="00E82D04" w:rsidRPr="00A42700" w:rsidSect="00B0473B">
          <w:headerReference w:type="default" r:id="rId19"/>
          <w:pgSz w:w="12240" w:h="15840" w:code="1"/>
          <w:pgMar w:top="1440" w:right="1440" w:bottom="1440" w:left="1440" w:header="1440" w:footer="1008" w:gutter="0"/>
          <w:cols w:space="720"/>
          <w:titlePg/>
          <w:docGrid w:linePitch="360"/>
        </w:sectPr>
      </w:pPr>
    </w:p>
    <w:p w14:paraId="13A94C3B" w14:textId="77777777" w:rsidR="00B94254" w:rsidRPr="00A42700" w:rsidRDefault="006703C8" w:rsidP="00E82D04">
      <w:pPr>
        <w:pStyle w:val="Heading1"/>
        <w:numPr>
          <w:ilvl w:val="0"/>
          <w:numId w:val="0"/>
        </w:numPr>
        <w:tabs>
          <w:tab w:val="left" w:pos="4545"/>
          <w:tab w:val="center" w:pos="4680"/>
        </w:tabs>
        <w:rPr>
          <w:sz w:val="24"/>
          <w:szCs w:val="24"/>
        </w:rPr>
      </w:pPr>
      <w:bookmarkStart w:id="414" w:name="_Toc415588393"/>
      <w:r w:rsidRPr="00A42700">
        <w:rPr>
          <w:sz w:val="24"/>
          <w:szCs w:val="24"/>
        </w:rPr>
        <w:lastRenderedPageBreak/>
        <w:t>BIBLIOGRAPHY</w:t>
      </w:r>
      <w:bookmarkEnd w:id="414"/>
    </w:p>
    <w:p w14:paraId="60DE22A3" w14:textId="77777777" w:rsidR="00FB4B46" w:rsidRDefault="00FB4B46" w:rsidP="00FB4B46">
      <w:pPr>
        <w:pStyle w:val="NormalWeb"/>
        <w:spacing w:line="480" w:lineRule="auto"/>
        <w:ind w:left="1440" w:hanging="720"/>
        <w:rPr>
          <w:color w:val="000000"/>
        </w:rPr>
      </w:pPr>
      <w:proofErr w:type="gramStart"/>
      <w:r>
        <w:rPr>
          <w:color w:val="000000"/>
        </w:rPr>
        <w:t>Andersen, R., Snyder, L. H., Bradley, D. C., &amp; Xing, J. (1997).</w:t>
      </w:r>
      <w:proofErr w:type="gramEnd"/>
      <w:r>
        <w:rPr>
          <w:color w:val="000000"/>
        </w:rPr>
        <w:t xml:space="preserve"> </w:t>
      </w:r>
      <w:proofErr w:type="gramStart"/>
      <w:r>
        <w:rPr>
          <w:color w:val="000000"/>
        </w:rPr>
        <w:t>Multimodal representation of space in the posterior parietal cortex and its use in planning movements.</w:t>
      </w:r>
      <w:proofErr w:type="gramEnd"/>
      <w:r w:rsidRPr="004F1201">
        <w:rPr>
          <w:color w:val="000000"/>
        </w:rPr>
        <w:t xml:space="preserve"> </w:t>
      </w:r>
      <w:proofErr w:type="gramStart"/>
      <w:r>
        <w:rPr>
          <w:i/>
          <w:iCs/>
          <w:color w:val="000000"/>
        </w:rPr>
        <w:t>Annual Review of Neuroscience,</w:t>
      </w:r>
      <w:r w:rsidRPr="004F1201">
        <w:rPr>
          <w:color w:val="000000"/>
        </w:rPr>
        <w:t xml:space="preserve"> </w:t>
      </w:r>
      <w:r>
        <w:rPr>
          <w:i/>
          <w:color w:val="000000"/>
        </w:rPr>
        <w:t>20</w:t>
      </w:r>
      <w:r>
        <w:rPr>
          <w:color w:val="000000"/>
        </w:rPr>
        <w:t>, 303-330</w:t>
      </w:r>
      <w:r w:rsidRPr="004F1201">
        <w:rPr>
          <w:color w:val="000000"/>
        </w:rPr>
        <w:t>.</w:t>
      </w:r>
      <w:proofErr w:type="gramEnd"/>
      <w:r w:rsidRPr="004F1201">
        <w:rPr>
          <w:color w:val="000000"/>
        </w:rPr>
        <w:t xml:space="preserve"> </w:t>
      </w:r>
      <w:r w:rsidRPr="00056C0C">
        <w:rPr>
          <w:color w:val="000000"/>
        </w:rPr>
        <w:t>http://dx.doi.org/</w:t>
      </w:r>
      <w:r>
        <w:rPr>
          <w:color w:val="000000"/>
        </w:rPr>
        <w:t xml:space="preserve"> 10.1146/annurev.neuro.20.1.303.</w:t>
      </w:r>
    </w:p>
    <w:p w14:paraId="44E3B1B0" w14:textId="77777777" w:rsidR="00FB4B46" w:rsidRDefault="00FB4B46" w:rsidP="00FB4B46">
      <w:pPr>
        <w:pStyle w:val="NormalWeb"/>
        <w:spacing w:line="480" w:lineRule="auto"/>
        <w:ind w:left="1440" w:hanging="720"/>
        <w:rPr>
          <w:color w:val="000000"/>
        </w:rPr>
      </w:pPr>
      <w:r>
        <w:rPr>
          <w:color w:val="000000"/>
        </w:rPr>
        <w:t>Born, R. T., &amp; Bradley, D. C. (2005). Structure and function of visual area MT.</w:t>
      </w:r>
      <w:r w:rsidRPr="004F1201">
        <w:rPr>
          <w:color w:val="000000"/>
        </w:rPr>
        <w:t xml:space="preserve"> </w:t>
      </w:r>
      <w:r>
        <w:rPr>
          <w:i/>
          <w:iCs/>
          <w:color w:val="000000"/>
        </w:rPr>
        <w:t>Annual Review of Neuroscience,</w:t>
      </w:r>
      <w:r w:rsidRPr="004F1201">
        <w:rPr>
          <w:color w:val="000000"/>
        </w:rPr>
        <w:t xml:space="preserve"> </w:t>
      </w:r>
      <w:r>
        <w:rPr>
          <w:i/>
          <w:color w:val="000000"/>
        </w:rPr>
        <w:t>28</w:t>
      </w:r>
      <w:r>
        <w:rPr>
          <w:color w:val="000000"/>
        </w:rPr>
        <w:t>, 157-189</w:t>
      </w:r>
      <w:r w:rsidRPr="004F1201">
        <w:rPr>
          <w:color w:val="000000"/>
        </w:rPr>
        <w:t xml:space="preserve">. </w:t>
      </w:r>
      <w:r w:rsidRPr="000E1A8D">
        <w:rPr>
          <w:color w:val="000000"/>
        </w:rPr>
        <w:t>http://dx.doi.org/10.1146/annurev.neuro</w:t>
      </w:r>
      <w:r>
        <w:rPr>
          <w:color w:val="000000"/>
        </w:rPr>
        <w:t>. 26.041002.131052.</w:t>
      </w:r>
    </w:p>
    <w:p w14:paraId="6E248B0C" w14:textId="16721B59" w:rsidR="00FB4B46" w:rsidRDefault="00FB4B46" w:rsidP="00FB4B46">
      <w:pPr>
        <w:pStyle w:val="NormalWeb"/>
        <w:spacing w:line="480" w:lineRule="auto"/>
        <w:ind w:left="1440" w:hanging="720"/>
        <w:rPr>
          <w:color w:val="000000"/>
        </w:rPr>
      </w:pPr>
      <w:r>
        <w:rPr>
          <w:color w:val="000000"/>
        </w:rPr>
        <w:t xml:space="preserve">Backus, B. T., Fleet, D.J., Parker, A. J., &amp; Heeger, D.J. (2012). Human cortical activity correlates with </w:t>
      </w:r>
      <w:ins w:id="415" w:author="Rick Gilmore" w:date="2015-04-08T11:40:00Z">
        <w:r w:rsidR="006E5BD3">
          <w:rPr>
            <w:color w:val="000000"/>
          </w:rPr>
          <w:t>stereoscopic</w:t>
        </w:r>
      </w:ins>
      <w:r>
        <w:rPr>
          <w:color w:val="000000"/>
        </w:rPr>
        <w:t xml:space="preserve"> depth perception.</w:t>
      </w:r>
      <w:r w:rsidRPr="004F1201">
        <w:rPr>
          <w:color w:val="000000"/>
        </w:rPr>
        <w:t xml:space="preserve"> </w:t>
      </w:r>
      <w:r>
        <w:rPr>
          <w:i/>
          <w:iCs/>
          <w:color w:val="000000"/>
        </w:rPr>
        <w:t xml:space="preserve">Journal of </w:t>
      </w:r>
      <w:commentRangeStart w:id="416"/>
      <w:r>
        <w:rPr>
          <w:i/>
          <w:iCs/>
          <w:color w:val="000000"/>
        </w:rPr>
        <w:t>Neurophysiology</w:t>
      </w:r>
      <w:commentRangeEnd w:id="416"/>
      <w:r w:rsidR="008F56DA">
        <w:rPr>
          <w:rStyle w:val="CommentReference"/>
        </w:rPr>
        <w:commentReference w:id="416"/>
      </w:r>
      <w:proofErr w:type="gramStart"/>
      <w:r>
        <w:rPr>
          <w:i/>
          <w:iCs/>
          <w:color w:val="000000"/>
        </w:rPr>
        <w:t>,</w:t>
      </w:r>
      <w:r w:rsidRPr="004F1201">
        <w:rPr>
          <w:color w:val="000000"/>
        </w:rPr>
        <w:t xml:space="preserve"> </w:t>
      </w:r>
      <w:r>
        <w:rPr>
          <w:color w:val="000000"/>
        </w:rPr>
        <w:t>,</w:t>
      </w:r>
      <w:proofErr w:type="gramEnd"/>
      <w:r>
        <w:rPr>
          <w:color w:val="000000"/>
        </w:rPr>
        <w:t xml:space="preserve"> 2054-2068. </w:t>
      </w:r>
    </w:p>
    <w:p w14:paraId="0AF72A99" w14:textId="77777777" w:rsidR="00FB4B46" w:rsidRPr="00D21BC8" w:rsidRDefault="00FB4B46" w:rsidP="00FB4B46">
      <w:pPr>
        <w:pStyle w:val="NormalWeb"/>
        <w:spacing w:line="480" w:lineRule="auto"/>
        <w:ind w:left="1440" w:hanging="720"/>
        <w:rPr>
          <w:color w:val="000000"/>
        </w:rPr>
      </w:pPr>
      <w:proofErr w:type="spellStart"/>
      <w:r>
        <w:rPr>
          <w:color w:val="000000"/>
        </w:rPr>
        <w:t>Behrmann</w:t>
      </w:r>
      <w:proofErr w:type="spellEnd"/>
      <w:r>
        <w:rPr>
          <w:color w:val="000000"/>
        </w:rPr>
        <w:t xml:space="preserve">, M., </w:t>
      </w:r>
      <w:proofErr w:type="spellStart"/>
      <w:r>
        <w:rPr>
          <w:color w:val="000000"/>
        </w:rPr>
        <w:t>Geng</w:t>
      </w:r>
      <w:proofErr w:type="spellEnd"/>
      <w:r>
        <w:rPr>
          <w:color w:val="000000"/>
        </w:rPr>
        <w:t xml:space="preserve">, J. J., &amp; </w:t>
      </w:r>
      <w:proofErr w:type="spellStart"/>
      <w:r>
        <w:rPr>
          <w:color w:val="000000"/>
        </w:rPr>
        <w:t>Shomstein</w:t>
      </w:r>
      <w:proofErr w:type="spellEnd"/>
      <w:r>
        <w:rPr>
          <w:color w:val="000000"/>
        </w:rPr>
        <w:t xml:space="preserve">, S. (2004). </w:t>
      </w:r>
      <w:proofErr w:type="gramStart"/>
      <w:r>
        <w:rPr>
          <w:color w:val="000000"/>
        </w:rPr>
        <w:t>Parietal cortex and attention.</w:t>
      </w:r>
      <w:proofErr w:type="gramEnd"/>
      <w:r w:rsidRPr="004F1201">
        <w:rPr>
          <w:color w:val="000000"/>
        </w:rPr>
        <w:t xml:space="preserve"> </w:t>
      </w:r>
      <w:proofErr w:type="gramStart"/>
      <w:r>
        <w:rPr>
          <w:i/>
          <w:iCs/>
          <w:color w:val="000000"/>
        </w:rPr>
        <w:t>Current Opinion in Neurobiology.</w:t>
      </w:r>
      <w:proofErr w:type="gramEnd"/>
      <w:r w:rsidRPr="004F1201">
        <w:rPr>
          <w:color w:val="000000"/>
        </w:rPr>
        <w:t xml:space="preserve"> </w:t>
      </w:r>
      <w:r>
        <w:rPr>
          <w:color w:val="000000"/>
        </w:rPr>
        <w:t>http://dx.doi.org/10/1016/j.conb.2004.03.012.</w:t>
      </w:r>
    </w:p>
    <w:p w14:paraId="4729DDF6" w14:textId="77777777" w:rsidR="00FB4B46" w:rsidRDefault="00FB4B46" w:rsidP="00FB4B46">
      <w:pPr>
        <w:pStyle w:val="NormalWeb"/>
        <w:spacing w:line="480" w:lineRule="auto"/>
        <w:ind w:left="1440" w:hanging="720"/>
        <w:rPr>
          <w:color w:val="000000"/>
        </w:rPr>
      </w:pPr>
      <w:r>
        <w:rPr>
          <w:color w:val="000000"/>
        </w:rPr>
        <w:t>Born, R. T., &amp; Bradley, D. C. (2005). Structure and function of visual area MT.</w:t>
      </w:r>
      <w:r w:rsidRPr="004F1201">
        <w:rPr>
          <w:color w:val="000000"/>
        </w:rPr>
        <w:t xml:space="preserve"> </w:t>
      </w:r>
      <w:r>
        <w:rPr>
          <w:i/>
          <w:iCs/>
          <w:color w:val="000000"/>
        </w:rPr>
        <w:t>Annual Review of Neuroscience,</w:t>
      </w:r>
      <w:r w:rsidRPr="004F1201">
        <w:rPr>
          <w:color w:val="000000"/>
        </w:rPr>
        <w:t xml:space="preserve"> </w:t>
      </w:r>
      <w:r>
        <w:rPr>
          <w:i/>
          <w:color w:val="000000"/>
        </w:rPr>
        <w:t>28</w:t>
      </w:r>
      <w:r>
        <w:rPr>
          <w:color w:val="000000"/>
        </w:rPr>
        <w:t>, 157-189</w:t>
      </w:r>
      <w:r w:rsidRPr="004F1201">
        <w:rPr>
          <w:color w:val="000000"/>
        </w:rPr>
        <w:t xml:space="preserve">. </w:t>
      </w:r>
      <w:r w:rsidRPr="00FB4B46">
        <w:rPr>
          <w:color w:val="000000"/>
        </w:rPr>
        <w:t>http://dx.doi.org/10.1146/annurev.neuro. 26.041002.131052</w:t>
      </w:r>
      <w:r>
        <w:rPr>
          <w:color w:val="000000"/>
        </w:rPr>
        <w:t>.</w:t>
      </w:r>
    </w:p>
    <w:p w14:paraId="2C3510EB" w14:textId="77777777" w:rsidR="00FB4B46" w:rsidRDefault="00FB4B46" w:rsidP="00FB4B46">
      <w:pPr>
        <w:pStyle w:val="NormalWeb"/>
        <w:spacing w:line="480" w:lineRule="auto"/>
        <w:ind w:left="1440" w:hanging="720"/>
        <w:rPr>
          <w:color w:val="000000"/>
        </w:rPr>
      </w:pPr>
      <w:proofErr w:type="spellStart"/>
      <w:r>
        <w:rPr>
          <w:color w:val="000000"/>
        </w:rPr>
        <w:lastRenderedPageBreak/>
        <w:t>Bremmer</w:t>
      </w:r>
      <w:proofErr w:type="spellEnd"/>
      <w:r>
        <w:rPr>
          <w:color w:val="000000"/>
        </w:rPr>
        <w:t xml:space="preserve">, F. (2005). </w:t>
      </w:r>
      <w:proofErr w:type="gramStart"/>
      <w:r>
        <w:rPr>
          <w:color w:val="000000"/>
        </w:rPr>
        <w:t>Navigation in space – The role of the macaque ventral parietal area.</w:t>
      </w:r>
      <w:proofErr w:type="gramEnd"/>
      <w:r w:rsidRPr="004F1201">
        <w:rPr>
          <w:color w:val="000000"/>
        </w:rPr>
        <w:t xml:space="preserve"> </w:t>
      </w:r>
      <w:proofErr w:type="gramStart"/>
      <w:r>
        <w:rPr>
          <w:i/>
          <w:iCs/>
          <w:color w:val="000000"/>
        </w:rPr>
        <w:t>The Journal of Physiology,</w:t>
      </w:r>
      <w:r w:rsidRPr="004F1201">
        <w:rPr>
          <w:color w:val="000000"/>
        </w:rPr>
        <w:t xml:space="preserve"> </w:t>
      </w:r>
      <w:r>
        <w:rPr>
          <w:i/>
          <w:color w:val="000000"/>
        </w:rPr>
        <w:t>566</w:t>
      </w:r>
      <w:r>
        <w:rPr>
          <w:color w:val="000000"/>
        </w:rPr>
        <w:t xml:space="preserve"> (</w:t>
      </w:r>
      <w:proofErr w:type="spellStart"/>
      <w:r>
        <w:rPr>
          <w:color w:val="000000"/>
        </w:rPr>
        <w:t>Pt</w:t>
      </w:r>
      <w:proofErr w:type="spellEnd"/>
      <w:r>
        <w:rPr>
          <w:color w:val="000000"/>
        </w:rPr>
        <w:t xml:space="preserve"> 1), 29-35</w:t>
      </w:r>
      <w:r w:rsidRPr="004F1201">
        <w:rPr>
          <w:color w:val="000000"/>
        </w:rPr>
        <w:t>.</w:t>
      </w:r>
      <w:proofErr w:type="gramEnd"/>
      <w:r w:rsidRPr="004F1201">
        <w:rPr>
          <w:color w:val="000000"/>
        </w:rPr>
        <w:t xml:space="preserve"> </w:t>
      </w:r>
      <w:r w:rsidRPr="00056C0C">
        <w:rPr>
          <w:color w:val="000000"/>
        </w:rPr>
        <w:t>http://dx.doi.org/10.1113/</w:t>
      </w:r>
      <w:r>
        <w:rPr>
          <w:color w:val="000000"/>
        </w:rPr>
        <w:t xml:space="preserve"> jphysiol.2005.082552. </w:t>
      </w:r>
    </w:p>
    <w:p w14:paraId="0AD6C617" w14:textId="77777777" w:rsidR="00FB4B46" w:rsidRDefault="00FB4B46" w:rsidP="00FB4B46">
      <w:pPr>
        <w:pStyle w:val="NormalWeb"/>
        <w:spacing w:line="480" w:lineRule="auto"/>
        <w:ind w:left="1440" w:hanging="720"/>
        <w:rPr>
          <w:color w:val="000000"/>
        </w:rPr>
      </w:pPr>
      <w:r>
        <w:rPr>
          <w:color w:val="000000"/>
        </w:rPr>
        <w:t xml:space="preserve">Britten, K. H. (2008). </w:t>
      </w:r>
      <w:proofErr w:type="gramStart"/>
      <w:r>
        <w:rPr>
          <w:color w:val="000000"/>
        </w:rPr>
        <w:t>Mechanisms of self-motion perception.</w:t>
      </w:r>
      <w:proofErr w:type="gramEnd"/>
      <w:r w:rsidRPr="004F1201">
        <w:rPr>
          <w:color w:val="000000"/>
        </w:rPr>
        <w:t xml:space="preserve"> </w:t>
      </w:r>
      <w:proofErr w:type="gramStart"/>
      <w:r>
        <w:rPr>
          <w:i/>
          <w:iCs/>
          <w:color w:val="000000"/>
        </w:rPr>
        <w:t>Annual Review of Neuroscience,</w:t>
      </w:r>
      <w:r w:rsidRPr="004F1201">
        <w:rPr>
          <w:color w:val="000000"/>
        </w:rPr>
        <w:t xml:space="preserve"> </w:t>
      </w:r>
      <w:r>
        <w:rPr>
          <w:i/>
          <w:color w:val="000000"/>
        </w:rPr>
        <w:t>31</w:t>
      </w:r>
      <w:r>
        <w:rPr>
          <w:color w:val="000000"/>
        </w:rPr>
        <w:t>, 389-410.</w:t>
      </w:r>
      <w:proofErr w:type="gramEnd"/>
    </w:p>
    <w:p w14:paraId="6C7A151A" w14:textId="77777777" w:rsidR="00FB4B46" w:rsidRDefault="00FB4B46" w:rsidP="00FB4B46">
      <w:pPr>
        <w:pStyle w:val="NormalWeb"/>
        <w:spacing w:line="480" w:lineRule="auto"/>
        <w:ind w:left="1440" w:hanging="720"/>
        <w:rPr>
          <w:color w:val="000000"/>
        </w:rPr>
      </w:pPr>
      <w:r>
        <w:rPr>
          <w:color w:val="000000"/>
        </w:rPr>
        <w:t xml:space="preserve">Britten, K. H., </w:t>
      </w:r>
      <w:proofErr w:type="spellStart"/>
      <w:r>
        <w:rPr>
          <w:color w:val="000000"/>
        </w:rPr>
        <w:t>Shadlen</w:t>
      </w:r>
      <w:proofErr w:type="spellEnd"/>
      <w:r>
        <w:rPr>
          <w:color w:val="000000"/>
        </w:rPr>
        <w:t xml:space="preserve">, M. N., Newsome, W. T., &amp; </w:t>
      </w:r>
      <w:proofErr w:type="spellStart"/>
      <w:r>
        <w:rPr>
          <w:color w:val="000000"/>
        </w:rPr>
        <w:t>Movshon</w:t>
      </w:r>
      <w:proofErr w:type="spellEnd"/>
      <w:r>
        <w:rPr>
          <w:color w:val="000000"/>
        </w:rPr>
        <w:t xml:space="preserve"> J. A. (1992). The analysis of visual motion: A comparison of neuronal and psychophysical performance.</w:t>
      </w:r>
      <w:r w:rsidRPr="004F1201">
        <w:rPr>
          <w:color w:val="000000"/>
        </w:rPr>
        <w:t xml:space="preserve"> </w:t>
      </w:r>
      <w:proofErr w:type="gramStart"/>
      <w:r>
        <w:rPr>
          <w:i/>
          <w:iCs/>
          <w:color w:val="000000"/>
        </w:rPr>
        <w:t>Journal of Neuroscience,</w:t>
      </w:r>
      <w:r w:rsidRPr="004F1201">
        <w:rPr>
          <w:color w:val="000000"/>
        </w:rPr>
        <w:t xml:space="preserve"> </w:t>
      </w:r>
      <w:r>
        <w:rPr>
          <w:i/>
          <w:color w:val="000000"/>
        </w:rPr>
        <w:t xml:space="preserve">12 </w:t>
      </w:r>
      <w:r>
        <w:rPr>
          <w:color w:val="000000"/>
        </w:rPr>
        <w:t>(12)</w:t>
      </w:r>
      <w:r w:rsidRPr="004F1201">
        <w:rPr>
          <w:color w:val="000000"/>
        </w:rPr>
        <w:t>,</w:t>
      </w:r>
      <w:r>
        <w:rPr>
          <w:color w:val="000000"/>
        </w:rPr>
        <w:t xml:space="preserve"> 4745-4765.</w:t>
      </w:r>
      <w:proofErr w:type="gramEnd"/>
    </w:p>
    <w:p w14:paraId="228881DB" w14:textId="77777777" w:rsidR="00FB4B46" w:rsidRDefault="00FB4B46" w:rsidP="00FB4B46">
      <w:pPr>
        <w:pStyle w:val="NormalWeb"/>
        <w:spacing w:line="480" w:lineRule="auto"/>
        <w:ind w:left="1440" w:hanging="720"/>
        <w:rPr>
          <w:color w:val="000000"/>
        </w:rPr>
      </w:pPr>
      <w:proofErr w:type="gramStart"/>
      <w:r>
        <w:rPr>
          <w:color w:val="000000"/>
        </w:rPr>
        <w:t xml:space="preserve">Cardin, V., Sherrington, R., </w:t>
      </w:r>
      <w:proofErr w:type="spellStart"/>
      <w:r>
        <w:rPr>
          <w:color w:val="000000"/>
        </w:rPr>
        <w:t>Hemsworth</w:t>
      </w:r>
      <w:proofErr w:type="spellEnd"/>
      <w:r>
        <w:rPr>
          <w:color w:val="000000"/>
        </w:rPr>
        <w:t>, L., &amp; Smith, A. T. (2012).</w:t>
      </w:r>
      <w:proofErr w:type="gramEnd"/>
      <w:r>
        <w:rPr>
          <w:color w:val="000000"/>
        </w:rPr>
        <w:t xml:space="preserve"> Human V6: Functional characterization and localization.</w:t>
      </w:r>
      <w:r w:rsidRPr="004F1201">
        <w:rPr>
          <w:color w:val="000000"/>
        </w:rPr>
        <w:t xml:space="preserve"> </w:t>
      </w:r>
      <w:proofErr w:type="spellStart"/>
      <w:proofErr w:type="gramStart"/>
      <w:r>
        <w:rPr>
          <w:i/>
          <w:iCs/>
          <w:color w:val="000000"/>
        </w:rPr>
        <w:t>PLoS</w:t>
      </w:r>
      <w:proofErr w:type="spellEnd"/>
      <w:r>
        <w:rPr>
          <w:i/>
          <w:iCs/>
          <w:color w:val="000000"/>
        </w:rPr>
        <w:t xml:space="preserve"> ONE,</w:t>
      </w:r>
      <w:r w:rsidRPr="004F1201">
        <w:rPr>
          <w:color w:val="000000"/>
        </w:rPr>
        <w:t xml:space="preserve"> </w:t>
      </w:r>
      <w:r>
        <w:rPr>
          <w:i/>
          <w:color w:val="000000"/>
        </w:rPr>
        <w:t xml:space="preserve">7 </w:t>
      </w:r>
      <w:r>
        <w:rPr>
          <w:color w:val="000000"/>
        </w:rPr>
        <w:t>(10), e47685.</w:t>
      </w:r>
      <w:proofErr w:type="gramEnd"/>
      <w:r>
        <w:rPr>
          <w:color w:val="000000"/>
        </w:rPr>
        <w:t xml:space="preserve"> </w:t>
      </w:r>
      <w:r w:rsidRPr="00056C0C">
        <w:rPr>
          <w:color w:val="000000"/>
        </w:rPr>
        <w:t>http://dx.doi.org/10.1371/journal.pone.0047685</w:t>
      </w:r>
      <w:r>
        <w:rPr>
          <w:color w:val="000000"/>
        </w:rPr>
        <w:t>.</w:t>
      </w:r>
    </w:p>
    <w:p w14:paraId="69EA6853" w14:textId="77777777" w:rsidR="00FB4B46" w:rsidRDefault="00FB4B46" w:rsidP="00FB4B46">
      <w:pPr>
        <w:pStyle w:val="NormalWeb"/>
        <w:spacing w:line="480" w:lineRule="auto"/>
        <w:ind w:left="1440" w:hanging="720"/>
        <w:rPr>
          <w:color w:val="000000"/>
        </w:rPr>
      </w:pPr>
      <w:r>
        <w:rPr>
          <w:color w:val="000000"/>
        </w:rPr>
        <w:t xml:space="preserve">Cardin, V., &amp; Smith, A.T. (2010). </w:t>
      </w:r>
      <w:proofErr w:type="gramStart"/>
      <w:r>
        <w:rPr>
          <w:color w:val="000000"/>
        </w:rPr>
        <w:t xml:space="preserve">Sensitivity of human visual and vestibular cortical regions to </w:t>
      </w:r>
      <w:proofErr w:type="spellStart"/>
      <w:r>
        <w:rPr>
          <w:color w:val="000000"/>
        </w:rPr>
        <w:t>egomotion</w:t>
      </w:r>
      <w:proofErr w:type="spellEnd"/>
      <w:r>
        <w:rPr>
          <w:color w:val="000000"/>
        </w:rPr>
        <w:t>-compatible visual stimulation.</w:t>
      </w:r>
      <w:proofErr w:type="gramEnd"/>
      <w:r w:rsidRPr="004F1201">
        <w:rPr>
          <w:color w:val="000000"/>
        </w:rPr>
        <w:t xml:space="preserve"> </w:t>
      </w:r>
      <w:r>
        <w:rPr>
          <w:i/>
          <w:iCs/>
          <w:color w:val="000000"/>
        </w:rPr>
        <w:t>Cerebral Cortex,</w:t>
      </w:r>
      <w:r w:rsidRPr="004F1201">
        <w:rPr>
          <w:color w:val="000000"/>
        </w:rPr>
        <w:t xml:space="preserve"> </w:t>
      </w:r>
      <w:r>
        <w:rPr>
          <w:i/>
          <w:color w:val="000000"/>
        </w:rPr>
        <w:t xml:space="preserve">20 </w:t>
      </w:r>
      <w:r>
        <w:rPr>
          <w:color w:val="000000"/>
        </w:rPr>
        <w:t xml:space="preserve">(8), </w:t>
      </w:r>
      <w:proofErr w:type="gramStart"/>
      <w:r>
        <w:rPr>
          <w:color w:val="000000"/>
        </w:rPr>
        <w:t xml:space="preserve">1964-1973. </w:t>
      </w:r>
      <w:r w:rsidRPr="00056C0C">
        <w:rPr>
          <w:color w:val="000000"/>
        </w:rPr>
        <w:t>http://dx.doi.org/10.1093/cercor/bhp</w:t>
      </w:r>
      <w:proofErr w:type="gramEnd"/>
      <w:r>
        <w:rPr>
          <w:color w:val="000000"/>
        </w:rPr>
        <w:t xml:space="preserve">. </w:t>
      </w:r>
    </w:p>
    <w:p w14:paraId="60B13A14" w14:textId="77777777" w:rsidR="00E82D04" w:rsidRDefault="00E82D04" w:rsidP="00E82D04">
      <w:pPr>
        <w:pStyle w:val="NormalWeb"/>
        <w:spacing w:line="480" w:lineRule="auto"/>
        <w:ind w:left="1440" w:hanging="720"/>
        <w:rPr>
          <w:color w:val="000000"/>
        </w:rPr>
      </w:pPr>
      <w:proofErr w:type="gramStart"/>
      <w:r w:rsidRPr="004F1201">
        <w:rPr>
          <w:color w:val="000000"/>
        </w:rPr>
        <w:t>Cutting, J</w:t>
      </w:r>
      <w:r>
        <w:rPr>
          <w:color w:val="000000"/>
        </w:rPr>
        <w:t>. E.,</w:t>
      </w:r>
      <w:r w:rsidRPr="004F1201">
        <w:rPr>
          <w:color w:val="000000"/>
        </w:rPr>
        <w:t xml:space="preserve"> Springer,</w:t>
      </w:r>
      <w:r>
        <w:rPr>
          <w:color w:val="000000"/>
        </w:rPr>
        <w:t xml:space="preserve"> K.,</w:t>
      </w:r>
      <w:r w:rsidRPr="004F1201">
        <w:rPr>
          <w:color w:val="000000"/>
        </w:rPr>
        <w:t xml:space="preserve"> </w:t>
      </w:r>
      <w:proofErr w:type="spellStart"/>
      <w:r w:rsidRPr="004F1201">
        <w:rPr>
          <w:color w:val="000000"/>
        </w:rPr>
        <w:t>Braren</w:t>
      </w:r>
      <w:proofErr w:type="spellEnd"/>
      <w:r w:rsidRPr="004F1201">
        <w:rPr>
          <w:color w:val="000000"/>
        </w:rPr>
        <w:t>,</w:t>
      </w:r>
      <w:r>
        <w:rPr>
          <w:color w:val="000000"/>
        </w:rPr>
        <w:t xml:space="preserve"> P.A., &amp; Johnson, S.H. (1992).</w:t>
      </w:r>
      <w:proofErr w:type="gramEnd"/>
      <w:r>
        <w:rPr>
          <w:color w:val="000000"/>
        </w:rPr>
        <w:t xml:space="preserve"> </w:t>
      </w:r>
      <w:proofErr w:type="spellStart"/>
      <w:r w:rsidRPr="004F1201">
        <w:rPr>
          <w:color w:val="000000"/>
        </w:rPr>
        <w:t>Wayfinding</w:t>
      </w:r>
      <w:proofErr w:type="spellEnd"/>
      <w:r w:rsidRPr="004F1201">
        <w:rPr>
          <w:color w:val="000000"/>
        </w:rPr>
        <w:t xml:space="preserve"> on </w:t>
      </w:r>
      <w:r>
        <w:rPr>
          <w:color w:val="000000"/>
        </w:rPr>
        <w:t>foot from i</w:t>
      </w:r>
      <w:r w:rsidRPr="004F1201">
        <w:rPr>
          <w:color w:val="000000"/>
        </w:rPr>
        <w:t>nformation</w:t>
      </w:r>
      <w:r>
        <w:rPr>
          <w:color w:val="000000"/>
        </w:rPr>
        <w:t xml:space="preserve"> in retinal, not optical, flow.</w:t>
      </w:r>
      <w:r w:rsidRPr="004F1201">
        <w:rPr>
          <w:color w:val="000000"/>
        </w:rPr>
        <w:t xml:space="preserve"> </w:t>
      </w:r>
      <w:r w:rsidRPr="004F1201">
        <w:rPr>
          <w:i/>
          <w:iCs/>
          <w:color w:val="000000"/>
        </w:rPr>
        <w:t>Journal of Experimental Psychology: General</w:t>
      </w:r>
      <w:r>
        <w:rPr>
          <w:i/>
          <w:iCs/>
          <w:color w:val="000000"/>
        </w:rPr>
        <w:t>,</w:t>
      </w:r>
      <w:r w:rsidRPr="004F1201">
        <w:rPr>
          <w:color w:val="000000"/>
        </w:rPr>
        <w:t xml:space="preserve"> </w:t>
      </w:r>
      <w:r w:rsidRPr="004355AD">
        <w:rPr>
          <w:i/>
          <w:color w:val="000000"/>
        </w:rPr>
        <w:t>121</w:t>
      </w:r>
      <w:r w:rsidRPr="004F1201">
        <w:rPr>
          <w:color w:val="000000"/>
        </w:rPr>
        <w:t xml:space="preserve">, 41–72. </w:t>
      </w:r>
      <w:proofErr w:type="gramStart"/>
      <w:r w:rsidRPr="004F1201">
        <w:rPr>
          <w:color w:val="000000"/>
        </w:rPr>
        <w:t>doi:10.1037</w:t>
      </w:r>
      <w:proofErr w:type="gramEnd"/>
      <w:r w:rsidRPr="004F1201">
        <w:rPr>
          <w:color w:val="000000"/>
        </w:rPr>
        <w:t>/0096-3445.121.1.41.</w:t>
      </w:r>
    </w:p>
    <w:p w14:paraId="0A0DE9C2" w14:textId="77777777" w:rsidR="00FB4B46" w:rsidRDefault="00FB4B46" w:rsidP="00FB4B46">
      <w:pPr>
        <w:pStyle w:val="NormalWeb"/>
        <w:spacing w:line="480" w:lineRule="auto"/>
        <w:ind w:left="1440" w:hanging="720"/>
        <w:rPr>
          <w:color w:val="000000"/>
        </w:rPr>
      </w:pPr>
      <w:proofErr w:type="gramStart"/>
      <w:r>
        <w:rPr>
          <w:color w:val="000000"/>
        </w:rPr>
        <w:t xml:space="preserve">De Jong, B. M., Shipp, S., Skidmore, B., </w:t>
      </w:r>
      <w:proofErr w:type="spellStart"/>
      <w:r>
        <w:rPr>
          <w:color w:val="000000"/>
        </w:rPr>
        <w:t>Frackowiak</w:t>
      </w:r>
      <w:proofErr w:type="spellEnd"/>
      <w:r>
        <w:rPr>
          <w:color w:val="000000"/>
        </w:rPr>
        <w:t xml:space="preserve">, R. S. J., &amp; </w:t>
      </w:r>
      <w:proofErr w:type="spellStart"/>
      <w:r>
        <w:rPr>
          <w:color w:val="000000"/>
        </w:rPr>
        <w:t>Zeki</w:t>
      </w:r>
      <w:proofErr w:type="spellEnd"/>
      <w:r>
        <w:rPr>
          <w:color w:val="000000"/>
        </w:rPr>
        <w:t>, S. (1994).</w:t>
      </w:r>
      <w:proofErr w:type="gramEnd"/>
      <w:r>
        <w:rPr>
          <w:color w:val="000000"/>
        </w:rPr>
        <w:t xml:space="preserve"> The cerebral activity related to the visual perception of forward motion in depth.</w:t>
      </w:r>
      <w:r w:rsidRPr="004F1201">
        <w:rPr>
          <w:color w:val="000000"/>
        </w:rPr>
        <w:t xml:space="preserve"> </w:t>
      </w:r>
      <w:proofErr w:type="gramStart"/>
      <w:r>
        <w:rPr>
          <w:i/>
          <w:iCs/>
          <w:color w:val="000000"/>
        </w:rPr>
        <w:t>Brain,</w:t>
      </w:r>
      <w:r w:rsidRPr="004F1201">
        <w:rPr>
          <w:color w:val="000000"/>
        </w:rPr>
        <w:t xml:space="preserve"> </w:t>
      </w:r>
      <w:r>
        <w:rPr>
          <w:i/>
          <w:color w:val="000000"/>
        </w:rPr>
        <w:t>117</w:t>
      </w:r>
      <w:r>
        <w:rPr>
          <w:color w:val="000000"/>
        </w:rPr>
        <w:t>(5), 1039-1054</w:t>
      </w:r>
      <w:r w:rsidRPr="004F1201">
        <w:rPr>
          <w:color w:val="000000"/>
        </w:rPr>
        <w:t>.</w:t>
      </w:r>
      <w:proofErr w:type="gramEnd"/>
      <w:r w:rsidRPr="004F1201">
        <w:rPr>
          <w:color w:val="000000"/>
        </w:rPr>
        <w:t xml:space="preserve"> </w:t>
      </w:r>
      <w:r w:rsidRPr="00056C0C">
        <w:rPr>
          <w:color w:val="000000"/>
        </w:rPr>
        <w:t>http://dx.doi.org/10.1093/brain/117.5.1039</w:t>
      </w:r>
      <w:r>
        <w:rPr>
          <w:color w:val="000000"/>
        </w:rPr>
        <w:t>.</w:t>
      </w:r>
    </w:p>
    <w:p w14:paraId="52CD7ECF" w14:textId="77777777" w:rsidR="00FB4B46" w:rsidRDefault="00FB4B46" w:rsidP="00FB4B46">
      <w:pPr>
        <w:pStyle w:val="NormalWeb"/>
        <w:spacing w:line="480" w:lineRule="auto"/>
        <w:ind w:left="1440" w:hanging="720"/>
        <w:rPr>
          <w:color w:val="000000"/>
        </w:rPr>
      </w:pPr>
      <w:r>
        <w:rPr>
          <w:color w:val="000000"/>
        </w:rPr>
        <w:lastRenderedPageBreak/>
        <w:t xml:space="preserve">Duffy, C. J., &amp; </w:t>
      </w:r>
      <w:proofErr w:type="spellStart"/>
      <w:r>
        <w:rPr>
          <w:color w:val="000000"/>
        </w:rPr>
        <w:t>Wurtz</w:t>
      </w:r>
      <w:proofErr w:type="spellEnd"/>
      <w:r>
        <w:rPr>
          <w:color w:val="000000"/>
        </w:rPr>
        <w:t xml:space="preserve">, R. H. (1991). </w:t>
      </w:r>
      <w:proofErr w:type="gramStart"/>
      <w:r>
        <w:rPr>
          <w:color w:val="000000"/>
        </w:rPr>
        <w:t>Sensitivity of MST neurons to optic flow stimuli.</w:t>
      </w:r>
      <w:proofErr w:type="gramEnd"/>
      <w:r>
        <w:rPr>
          <w:color w:val="000000"/>
        </w:rPr>
        <w:t xml:space="preserve"> I. A continuum of response selectivity to large-field stimuli. </w:t>
      </w:r>
      <w:r w:rsidRPr="004F1201">
        <w:rPr>
          <w:color w:val="000000"/>
        </w:rPr>
        <w:t xml:space="preserve"> </w:t>
      </w:r>
      <w:proofErr w:type="gramStart"/>
      <w:r>
        <w:rPr>
          <w:i/>
          <w:iCs/>
          <w:color w:val="000000"/>
        </w:rPr>
        <w:t>Journal of Neurophysiology,</w:t>
      </w:r>
      <w:r w:rsidRPr="004F1201">
        <w:rPr>
          <w:color w:val="000000"/>
        </w:rPr>
        <w:t xml:space="preserve"> </w:t>
      </w:r>
      <w:r>
        <w:rPr>
          <w:i/>
          <w:color w:val="000000"/>
        </w:rPr>
        <w:t>65</w:t>
      </w:r>
      <w:r>
        <w:rPr>
          <w:color w:val="000000"/>
        </w:rPr>
        <w:t>(6), 1329-1345.</w:t>
      </w:r>
      <w:proofErr w:type="gramEnd"/>
      <w:r>
        <w:rPr>
          <w:color w:val="000000"/>
        </w:rPr>
        <w:t xml:space="preserve"> </w:t>
      </w:r>
    </w:p>
    <w:p w14:paraId="3086A20B" w14:textId="77777777" w:rsidR="00FB4B46" w:rsidRDefault="00FB4B46" w:rsidP="00FB4B46">
      <w:pPr>
        <w:pStyle w:val="NormalWeb"/>
        <w:spacing w:line="480" w:lineRule="auto"/>
        <w:ind w:left="1440" w:hanging="720"/>
        <w:rPr>
          <w:color w:val="000000"/>
        </w:rPr>
      </w:pPr>
      <w:r>
        <w:rPr>
          <w:color w:val="000000"/>
        </w:rPr>
        <w:t xml:space="preserve">Duffy, C. J., &amp; </w:t>
      </w:r>
      <w:proofErr w:type="spellStart"/>
      <w:r>
        <w:rPr>
          <w:color w:val="000000"/>
        </w:rPr>
        <w:t>Wurtz</w:t>
      </w:r>
      <w:proofErr w:type="spellEnd"/>
      <w:r>
        <w:rPr>
          <w:color w:val="000000"/>
        </w:rPr>
        <w:t>, R. H. (1997). Medial superior temporal area neurons respond to speed patterns in optic flow.</w:t>
      </w:r>
      <w:r w:rsidRPr="004F1201">
        <w:rPr>
          <w:color w:val="000000"/>
        </w:rPr>
        <w:t xml:space="preserve"> </w:t>
      </w:r>
      <w:proofErr w:type="gramStart"/>
      <w:r>
        <w:rPr>
          <w:i/>
          <w:iCs/>
          <w:color w:val="000000"/>
        </w:rPr>
        <w:t>Journal of Neurophysiology,</w:t>
      </w:r>
      <w:r w:rsidRPr="004F1201">
        <w:rPr>
          <w:color w:val="000000"/>
        </w:rPr>
        <w:t xml:space="preserve"> </w:t>
      </w:r>
      <w:r>
        <w:rPr>
          <w:i/>
          <w:color w:val="000000"/>
        </w:rPr>
        <w:t>17</w:t>
      </w:r>
      <w:r>
        <w:rPr>
          <w:color w:val="000000"/>
        </w:rPr>
        <w:t>(8), 2839-2851.</w:t>
      </w:r>
      <w:proofErr w:type="gramEnd"/>
      <w:r>
        <w:rPr>
          <w:color w:val="000000"/>
        </w:rPr>
        <w:t xml:space="preserve"> </w:t>
      </w:r>
    </w:p>
    <w:p w14:paraId="3803477A" w14:textId="77777777" w:rsidR="00E82D04" w:rsidRDefault="00E82D04" w:rsidP="00E82D04">
      <w:pPr>
        <w:ind w:left="1440" w:hanging="720"/>
        <w:rPr>
          <w:bCs/>
          <w:color w:val="000000"/>
          <w:sz w:val="24"/>
        </w:rPr>
      </w:pPr>
      <w:proofErr w:type="spellStart"/>
      <w:r>
        <w:rPr>
          <w:bCs/>
          <w:color w:val="000000"/>
          <w:sz w:val="24"/>
        </w:rPr>
        <w:t>Fesi</w:t>
      </w:r>
      <w:proofErr w:type="spellEnd"/>
      <w:r>
        <w:rPr>
          <w:bCs/>
          <w:color w:val="000000"/>
          <w:sz w:val="24"/>
        </w:rPr>
        <w:t>, J. D.,</w:t>
      </w:r>
      <w:r w:rsidRPr="00AE6F2D">
        <w:rPr>
          <w:bCs/>
          <w:color w:val="000000"/>
          <w:sz w:val="24"/>
        </w:rPr>
        <w:t xml:space="preserve"> Thomas,</w:t>
      </w:r>
      <w:r>
        <w:rPr>
          <w:bCs/>
          <w:color w:val="000000"/>
          <w:sz w:val="24"/>
        </w:rPr>
        <w:t xml:space="preserve"> A.L., &amp; Gilmore, R.O. (2014). Cortical responses to optic flow and motion contrast across patterns and speeds.</w:t>
      </w:r>
      <w:r w:rsidRPr="00AE6F2D">
        <w:rPr>
          <w:bCs/>
          <w:color w:val="000000"/>
          <w:sz w:val="24"/>
        </w:rPr>
        <w:t xml:space="preserve"> </w:t>
      </w:r>
      <w:r w:rsidRPr="00AE6F2D">
        <w:rPr>
          <w:bCs/>
          <w:i/>
          <w:iCs/>
          <w:color w:val="000000"/>
          <w:sz w:val="24"/>
        </w:rPr>
        <w:t>Vision Research</w:t>
      </w:r>
      <w:r>
        <w:rPr>
          <w:bCs/>
          <w:i/>
          <w:iCs/>
          <w:color w:val="000000"/>
          <w:sz w:val="24"/>
        </w:rPr>
        <w:t>,</w:t>
      </w:r>
      <w:r>
        <w:rPr>
          <w:bCs/>
          <w:color w:val="000000"/>
          <w:sz w:val="24"/>
        </w:rPr>
        <w:t xml:space="preserve"> </w:t>
      </w:r>
      <w:r>
        <w:rPr>
          <w:bCs/>
          <w:i/>
          <w:color w:val="000000"/>
          <w:sz w:val="24"/>
        </w:rPr>
        <w:t>100,</w:t>
      </w:r>
      <w:r>
        <w:rPr>
          <w:bCs/>
          <w:color w:val="000000"/>
          <w:sz w:val="24"/>
        </w:rPr>
        <w:t xml:space="preserve"> </w:t>
      </w:r>
      <w:r w:rsidRPr="00AE6F2D">
        <w:rPr>
          <w:bCs/>
          <w:color w:val="000000"/>
          <w:sz w:val="24"/>
        </w:rPr>
        <w:t xml:space="preserve">56–71. </w:t>
      </w:r>
      <w:proofErr w:type="gramStart"/>
      <w:r w:rsidRPr="00AE6F2D">
        <w:rPr>
          <w:bCs/>
          <w:color w:val="000000"/>
          <w:sz w:val="24"/>
        </w:rPr>
        <w:t>doi:10.1016</w:t>
      </w:r>
      <w:proofErr w:type="gramEnd"/>
      <w:r w:rsidRPr="00AE6F2D">
        <w:rPr>
          <w:bCs/>
          <w:color w:val="000000"/>
          <w:sz w:val="24"/>
        </w:rPr>
        <w:t>/j.visres.2014.04.004.</w:t>
      </w:r>
    </w:p>
    <w:p w14:paraId="70D9F819" w14:textId="77777777" w:rsidR="00FB4B46" w:rsidRPr="00FB4B46" w:rsidRDefault="00FB4B46" w:rsidP="00FB4B46">
      <w:pPr>
        <w:pStyle w:val="NormalWeb"/>
        <w:spacing w:line="480" w:lineRule="auto"/>
        <w:ind w:left="1440" w:hanging="720"/>
        <w:rPr>
          <w:color w:val="000000"/>
        </w:rPr>
      </w:pPr>
      <w:r>
        <w:rPr>
          <w:color w:val="000000"/>
        </w:rPr>
        <w:t xml:space="preserve">Fischer, E., </w:t>
      </w:r>
      <w:proofErr w:type="spellStart"/>
      <w:r>
        <w:rPr>
          <w:color w:val="000000"/>
        </w:rPr>
        <w:t>Bulthoff</w:t>
      </w:r>
      <w:proofErr w:type="spellEnd"/>
      <w:r>
        <w:rPr>
          <w:color w:val="000000"/>
        </w:rPr>
        <w:t xml:space="preserve">, H. H., </w:t>
      </w:r>
      <w:proofErr w:type="spellStart"/>
      <w:r>
        <w:rPr>
          <w:color w:val="000000"/>
        </w:rPr>
        <w:t>Logothetis</w:t>
      </w:r>
      <w:proofErr w:type="spellEnd"/>
      <w:r>
        <w:rPr>
          <w:color w:val="000000"/>
        </w:rPr>
        <w:t>, N. K., &amp; Bartels, A. (2012). Visual motion responses in the posterior cingulate sulcus: A comparison to V5/MT and MST.</w:t>
      </w:r>
      <w:r w:rsidRPr="004F1201">
        <w:rPr>
          <w:color w:val="000000"/>
        </w:rPr>
        <w:t xml:space="preserve"> </w:t>
      </w:r>
      <w:proofErr w:type="gramStart"/>
      <w:r>
        <w:rPr>
          <w:i/>
          <w:iCs/>
          <w:color w:val="000000"/>
        </w:rPr>
        <w:t>Cerebral Cortex,</w:t>
      </w:r>
      <w:r w:rsidRPr="004F1201">
        <w:rPr>
          <w:color w:val="000000"/>
        </w:rPr>
        <w:t xml:space="preserve"> </w:t>
      </w:r>
      <w:r>
        <w:rPr>
          <w:i/>
          <w:color w:val="000000"/>
        </w:rPr>
        <w:t>22</w:t>
      </w:r>
      <w:r>
        <w:rPr>
          <w:color w:val="000000"/>
        </w:rPr>
        <w:t>(4), 865-876.</w:t>
      </w:r>
      <w:proofErr w:type="gramEnd"/>
    </w:p>
    <w:p w14:paraId="750FBCAF" w14:textId="77777777" w:rsidR="00E82D04" w:rsidRPr="004355AD" w:rsidRDefault="00E82D04" w:rsidP="00E82D04">
      <w:pPr>
        <w:pStyle w:val="NormalWeb"/>
        <w:spacing w:after="200" w:line="480" w:lineRule="auto"/>
        <w:ind w:left="1440" w:hanging="720"/>
        <w:rPr>
          <w:color w:val="000000"/>
        </w:rPr>
      </w:pPr>
      <w:proofErr w:type="spellStart"/>
      <w:r w:rsidRPr="004F1201">
        <w:rPr>
          <w:color w:val="000000"/>
        </w:rPr>
        <w:t>Freire</w:t>
      </w:r>
      <w:proofErr w:type="spellEnd"/>
      <w:r w:rsidRPr="004F1201">
        <w:rPr>
          <w:color w:val="000000"/>
        </w:rPr>
        <w:t>,</w:t>
      </w:r>
      <w:r>
        <w:rPr>
          <w:color w:val="000000"/>
        </w:rPr>
        <w:t xml:space="preserve"> A., Lewis, </w:t>
      </w:r>
      <w:r w:rsidRPr="004F1201">
        <w:rPr>
          <w:color w:val="000000"/>
        </w:rPr>
        <w:t>T</w:t>
      </w:r>
      <w:r>
        <w:rPr>
          <w:color w:val="000000"/>
        </w:rPr>
        <w:t>.L.</w:t>
      </w:r>
      <w:r w:rsidRPr="004F1201">
        <w:rPr>
          <w:color w:val="000000"/>
        </w:rPr>
        <w:t>, Maurer</w:t>
      </w:r>
      <w:r>
        <w:rPr>
          <w:color w:val="000000"/>
        </w:rPr>
        <w:t>,</w:t>
      </w:r>
      <w:r w:rsidRPr="004F1201">
        <w:rPr>
          <w:color w:val="000000"/>
        </w:rPr>
        <w:t xml:space="preserve"> D</w:t>
      </w:r>
      <w:r>
        <w:rPr>
          <w:color w:val="000000"/>
        </w:rPr>
        <w:t>.</w:t>
      </w:r>
      <w:r w:rsidRPr="004F1201">
        <w:rPr>
          <w:color w:val="000000"/>
        </w:rPr>
        <w:t xml:space="preserve">, </w:t>
      </w:r>
      <w:r>
        <w:rPr>
          <w:color w:val="000000"/>
        </w:rPr>
        <w:t>&amp;</w:t>
      </w:r>
      <w:r w:rsidRPr="004F1201">
        <w:rPr>
          <w:color w:val="000000"/>
        </w:rPr>
        <w:t xml:space="preserve"> Blake</w:t>
      </w:r>
      <w:r>
        <w:rPr>
          <w:color w:val="000000"/>
        </w:rPr>
        <w:t>,</w:t>
      </w:r>
      <w:r w:rsidRPr="004F1201">
        <w:rPr>
          <w:color w:val="000000"/>
        </w:rPr>
        <w:t xml:space="preserve"> R.</w:t>
      </w:r>
      <w:r>
        <w:rPr>
          <w:color w:val="000000"/>
        </w:rPr>
        <w:t xml:space="preserve"> (2005). </w:t>
      </w:r>
      <w:proofErr w:type="gramStart"/>
      <w:r>
        <w:rPr>
          <w:color w:val="000000"/>
        </w:rPr>
        <w:t>The development of sensitivity to b</w:t>
      </w:r>
      <w:r w:rsidRPr="004F1201">
        <w:rPr>
          <w:color w:val="000000"/>
        </w:rPr>
        <w:t>iologic</w:t>
      </w:r>
      <w:r>
        <w:rPr>
          <w:color w:val="000000"/>
        </w:rPr>
        <w:t>al motion in noise.</w:t>
      </w:r>
      <w:proofErr w:type="gramEnd"/>
      <w:r w:rsidRPr="004F1201">
        <w:rPr>
          <w:color w:val="000000"/>
        </w:rPr>
        <w:t xml:space="preserve"> </w:t>
      </w:r>
      <w:r w:rsidRPr="004F1201">
        <w:rPr>
          <w:i/>
          <w:iCs/>
          <w:color w:val="000000"/>
        </w:rPr>
        <w:t>Perception</w:t>
      </w:r>
      <w:r>
        <w:rPr>
          <w:i/>
          <w:iCs/>
          <w:color w:val="000000"/>
        </w:rPr>
        <w:t>,</w:t>
      </w:r>
      <w:r>
        <w:rPr>
          <w:color w:val="000000"/>
        </w:rPr>
        <w:t xml:space="preserve"> </w:t>
      </w:r>
      <w:r w:rsidRPr="00AE6F2D">
        <w:rPr>
          <w:i/>
          <w:color w:val="000000"/>
        </w:rPr>
        <w:t>35</w:t>
      </w:r>
      <w:r>
        <w:rPr>
          <w:color w:val="000000"/>
        </w:rPr>
        <w:t>,</w:t>
      </w:r>
      <w:r w:rsidRPr="004F1201">
        <w:rPr>
          <w:color w:val="000000"/>
        </w:rPr>
        <w:t xml:space="preserve"> 647–57.</w:t>
      </w:r>
    </w:p>
    <w:p w14:paraId="77C66B19" w14:textId="77777777" w:rsidR="00E82D04" w:rsidRPr="004F1201" w:rsidRDefault="00E82D04" w:rsidP="00E82D04">
      <w:pPr>
        <w:pStyle w:val="NormalWeb"/>
        <w:ind w:left="1440" w:hanging="720"/>
        <w:rPr>
          <w:color w:val="000000"/>
        </w:rPr>
      </w:pPr>
      <w:r w:rsidRPr="00AE6F2D">
        <w:rPr>
          <w:color w:val="000000"/>
        </w:rPr>
        <w:t xml:space="preserve">Gibson, James J. </w:t>
      </w:r>
      <w:r w:rsidRPr="00AE6F2D">
        <w:rPr>
          <w:i/>
          <w:color w:val="000000"/>
        </w:rPr>
        <w:t>Perception of the Visual World</w:t>
      </w:r>
      <w:r w:rsidRPr="00AE6F2D">
        <w:rPr>
          <w:color w:val="000000"/>
        </w:rPr>
        <w:t>. Boston: Houghton-Mifflin, 1950.</w:t>
      </w:r>
    </w:p>
    <w:p w14:paraId="1207A315" w14:textId="77777777" w:rsidR="00E82D04" w:rsidRDefault="00E82D04" w:rsidP="00E82D04">
      <w:pPr>
        <w:pStyle w:val="NormalWeb"/>
        <w:spacing w:after="200" w:line="480" w:lineRule="auto"/>
        <w:ind w:left="1440" w:hanging="720"/>
        <w:rPr>
          <w:color w:val="000000"/>
        </w:rPr>
      </w:pPr>
      <w:r w:rsidRPr="004F1201">
        <w:rPr>
          <w:color w:val="000000"/>
        </w:rPr>
        <w:t xml:space="preserve">Gibson, James J. </w:t>
      </w:r>
      <w:proofErr w:type="gramStart"/>
      <w:r w:rsidRPr="004F1201">
        <w:rPr>
          <w:i/>
          <w:iCs/>
          <w:color w:val="000000"/>
        </w:rPr>
        <w:t>The Ecological Approach to Visual Perception</w:t>
      </w:r>
      <w:r w:rsidRPr="004F1201">
        <w:rPr>
          <w:color w:val="000000"/>
        </w:rPr>
        <w:t>.</w:t>
      </w:r>
      <w:proofErr w:type="gramEnd"/>
      <w:r w:rsidRPr="004F1201">
        <w:rPr>
          <w:color w:val="000000"/>
        </w:rPr>
        <w:t xml:space="preserve"> </w:t>
      </w:r>
      <w:proofErr w:type="gramStart"/>
      <w:r w:rsidRPr="004F1201">
        <w:rPr>
          <w:color w:val="000000"/>
        </w:rPr>
        <w:t>Psychology Press, 1979.</w:t>
      </w:r>
      <w:proofErr w:type="gramEnd"/>
    </w:p>
    <w:p w14:paraId="4A081FFD" w14:textId="77777777" w:rsidR="00E82D04" w:rsidRDefault="00E82D04" w:rsidP="00E82D04">
      <w:pPr>
        <w:pStyle w:val="NormalWeb"/>
        <w:spacing w:after="200" w:line="480" w:lineRule="auto"/>
        <w:ind w:left="1440" w:hanging="720"/>
        <w:rPr>
          <w:color w:val="000000"/>
        </w:rPr>
      </w:pPr>
      <w:r w:rsidRPr="004F1201">
        <w:rPr>
          <w:color w:val="000000"/>
        </w:rPr>
        <w:t xml:space="preserve">Gilmore, R.O., Baker, T.J., </w:t>
      </w:r>
      <w:r>
        <w:rPr>
          <w:color w:val="000000"/>
        </w:rPr>
        <w:t>&amp;</w:t>
      </w:r>
      <w:r w:rsidRPr="004F1201">
        <w:rPr>
          <w:color w:val="000000"/>
        </w:rPr>
        <w:t xml:space="preserve"> </w:t>
      </w:r>
      <w:proofErr w:type="spellStart"/>
      <w:r w:rsidRPr="004F1201">
        <w:rPr>
          <w:color w:val="000000"/>
        </w:rPr>
        <w:t>Grobman</w:t>
      </w:r>
      <w:proofErr w:type="spellEnd"/>
      <w:r w:rsidRPr="004F1201">
        <w:rPr>
          <w:color w:val="000000"/>
        </w:rPr>
        <w:t xml:space="preserve">, K.H. </w:t>
      </w:r>
      <w:r>
        <w:rPr>
          <w:color w:val="000000"/>
        </w:rPr>
        <w:t xml:space="preserve">(2004). </w:t>
      </w:r>
      <w:proofErr w:type="gramStart"/>
      <w:r>
        <w:rPr>
          <w:color w:val="000000"/>
        </w:rPr>
        <w:t>Stability in young i</w:t>
      </w:r>
      <w:r w:rsidRPr="004F1201">
        <w:rPr>
          <w:color w:val="000000"/>
        </w:rPr>
        <w:t>nfants’</w:t>
      </w:r>
      <w:r>
        <w:rPr>
          <w:color w:val="000000"/>
        </w:rPr>
        <w:t xml:space="preserve"> discrimination of optic flow.</w:t>
      </w:r>
      <w:proofErr w:type="gramEnd"/>
      <w:r>
        <w:rPr>
          <w:color w:val="000000"/>
        </w:rPr>
        <w:t xml:space="preserve"> </w:t>
      </w:r>
      <w:r w:rsidRPr="004F1201">
        <w:rPr>
          <w:i/>
          <w:iCs/>
          <w:color w:val="000000"/>
        </w:rPr>
        <w:t>Developmental Psychology</w:t>
      </w:r>
      <w:r>
        <w:rPr>
          <w:i/>
          <w:iCs/>
          <w:color w:val="000000"/>
        </w:rPr>
        <w:t>,</w:t>
      </w:r>
      <w:r w:rsidRPr="004F1201">
        <w:rPr>
          <w:color w:val="000000"/>
        </w:rPr>
        <w:t xml:space="preserve"> </w:t>
      </w:r>
      <w:r w:rsidRPr="00AE6F2D">
        <w:rPr>
          <w:i/>
          <w:color w:val="000000"/>
        </w:rPr>
        <w:t>40</w:t>
      </w:r>
      <w:r w:rsidRPr="004F1201">
        <w:rPr>
          <w:color w:val="000000"/>
        </w:rPr>
        <w:t xml:space="preserve">, 259–70. </w:t>
      </w:r>
      <w:proofErr w:type="gramStart"/>
      <w:r w:rsidRPr="004F1201">
        <w:rPr>
          <w:color w:val="000000"/>
        </w:rPr>
        <w:t>doi:10.1037</w:t>
      </w:r>
      <w:proofErr w:type="gramEnd"/>
      <w:r w:rsidRPr="004F1201">
        <w:rPr>
          <w:color w:val="000000"/>
        </w:rPr>
        <w:t>/0012-1649.40.2.259.</w:t>
      </w:r>
    </w:p>
    <w:p w14:paraId="34C01210" w14:textId="77777777" w:rsidR="00E82D04" w:rsidRDefault="00E82D04" w:rsidP="00E82D04">
      <w:pPr>
        <w:ind w:left="1440" w:hanging="720"/>
        <w:rPr>
          <w:bCs/>
          <w:color w:val="000000"/>
          <w:sz w:val="24"/>
        </w:rPr>
      </w:pPr>
      <w:r>
        <w:rPr>
          <w:bCs/>
          <w:color w:val="000000"/>
          <w:sz w:val="24"/>
        </w:rPr>
        <w:lastRenderedPageBreak/>
        <w:t xml:space="preserve">Gilmore, R.O., </w:t>
      </w:r>
      <w:proofErr w:type="spellStart"/>
      <w:r w:rsidRPr="004355AD">
        <w:rPr>
          <w:bCs/>
          <w:color w:val="000000"/>
          <w:sz w:val="24"/>
        </w:rPr>
        <w:t>Hou</w:t>
      </w:r>
      <w:proofErr w:type="spellEnd"/>
      <w:r w:rsidRPr="004355AD">
        <w:rPr>
          <w:bCs/>
          <w:color w:val="000000"/>
          <w:sz w:val="24"/>
        </w:rPr>
        <w:t>,</w:t>
      </w:r>
      <w:r>
        <w:rPr>
          <w:bCs/>
          <w:color w:val="000000"/>
          <w:sz w:val="24"/>
        </w:rPr>
        <w:t xml:space="preserve"> C.,</w:t>
      </w:r>
      <w:r w:rsidRPr="004355AD">
        <w:rPr>
          <w:bCs/>
          <w:color w:val="000000"/>
          <w:sz w:val="24"/>
        </w:rPr>
        <w:t xml:space="preserve"> </w:t>
      </w:r>
      <w:proofErr w:type="spellStart"/>
      <w:r w:rsidRPr="004355AD">
        <w:rPr>
          <w:bCs/>
          <w:color w:val="000000"/>
          <w:sz w:val="24"/>
        </w:rPr>
        <w:t>Pettet</w:t>
      </w:r>
      <w:proofErr w:type="spellEnd"/>
      <w:r w:rsidRPr="004355AD">
        <w:rPr>
          <w:bCs/>
          <w:color w:val="000000"/>
          <w:sz w:val="24"/>
        </w:rPr>
        <w:t xml:space="preserve">, </w:t>
      </w:r>
      <w:r>
        <w:rPr>
          <w:bCs/>
          <w:color w:val="000000"/>
          <w:sz w:val="24"/>
        </w:rPr>
        <w:t>M.W., &amp; Norcia, A.M.</w:t>
      </w:r>
      <w:r w:rsidRPr="004355AD">
        <w:rPr>
          <w:bCs/>
          <w:color w:val="000000"/>
          <w:sz w:val="24"/>
        </w:rPr>
        <w:t xml:space="preserve"> </w:t>
      </w:r>
      <w:r>
        <w:rPr>
          <w:bCs/>
          <w:color w:val="000000"/>
          <w:sz w:val="24"/>
        </w:rPr>
        <w:t xml:space="preserve">(2007) Development of cortical responses to optic flow. </w:t>
      </w:r>
      <w:proofErr w:type="gramStart"/>
      <w:r w:rsidRPr="004355AD">
        <w:rPr>
          <w:bCs/>
          <w:i/>
          <w:iCs/>
          <w:color w:val="000000"/>
          <w:sz w:val="24"/>
        </w:rPr>
        <w:t>Visual Neuroscience</w:t>
      </w:r>
      <w:r>
        <w:rPr>
          <w:bCs/>
          <w:i/>
          <w:iCs/>
          <w:color w:val="000000"/>
          <w:sz w:val="24"/>
        </w:rPr>
        <w:t>, 24,</w:t>
      </w:r>
      <w:r w:rsidRPr="004355AD">
        <w:rPr>
          <w:bCs/>
          <w:color w:val="000000"/>
          <w:sz w:val="24"/>
        </w:rPr>
        <w:t xml:space="preserve"> 845–56.</w:t>
      </w:r>
      <w:proofErr w:type="gramEnd"/>
      <w:r w:rsidRPr="004355AD">
        <w:rPr>
          <w:bCs/>
          <w:color w:val="000000"/>
          <w:sz w:val="24"/>
        </w:rPr>
        <w:t xml:space="preserve"> </w:t>
      </w:r>
      <w:proofErr w:type="gramStart"/>
      <w:r w:rsidRPr="004355AD">
        <w:rPr>
          <w:bCs/>
          <w:color w:val="000000"/>
          <w:sz w:val="24"/>
        </w:rPr>
        <w:t>doi:10.1017</w:t>
      </w:r>
      <w:proofErr w:type="gramEnd"/>
      <w:r w:rsidRPr="004355AD">
        <w:rPr>
          <w:bCs/>
          <w:color w:val="000000"/>
          <w:sz w:val="24"/>
        </w:rPr>
        <w:t>/S0952523807070769.</w:t>
      </w:r>
    </w:p>
    <w:p w14:paraId="4781D1E5" w14:textId="77777777" w:rsidR="00FB4B46" w:rsidRPr="00052024" w:rsidRDefault="00FB4B46" w:rsidP="00FB4B46">
      <w:pPr>
        <w:pStyle w:val="NormalWeb"/>
        <w:spacing w:line="480" w:lineRule="auto"/>
        <w:ind w:left="1440" w:hanging="720"/>
        <w:rPr>
          <w:color w:val="000000"/>
        </w:rPr>
      </w:pPr>
      <w:proofErr w:type="spellStart"/>
      <w:r>
        <w:rPr>
          <w:color w:val="000000"/>
        </w:rPr>
        <w:t>Hadad</w:t>
      </w:r>
      <w:proofErr w:type="spellEnd"/>
      <w:r>
        <w:rPr>
          <w:color w:val="000000"/>
        </w:rPr>
        <w:t>, B</w:t>
      </w:r>
      <w:proofErr w:type="gramStart"/>
      <w:r>
        <w:rPr>
          <w:color w:val="000000"/>
        </w:rPr>
        <w:t>.-</w:t>
      </w:r>
      <w:proofErr w:type="gramEnd"/>
      <w:r>
        <w:rPr>
          <w:color w:val="000000"/>
        </w:rPr>
        <w:t>S., Maurer, D., &amp; Lewis, T. L. (2010). The development of contour interpolation: Evidence from subjective contours.</w:t>
      </w:r>
      <w:r w:rsidRPr="004F1201">
        <w:rPr>
          <w:color w:val="000000"/>
        </w:rPr>
        <w:t xml:space="preserve"> </w:t>
      </w:r>
      <w:proofErr w:type="gramStart"/>
      <w:r>
        <w:rPr>
          <w:i/>
          <w:iCs/>
          <w:color w:val="000000"/>
        </w:rPr>
        <w:t>Journal of Experimental Child Psychology,</w:t>
      </w:r>
      <w:r w:rsidRPr="004F1201">
        <w:rPr>
          <w:color w:val="000000"/>
        </w:rPr>
        <w:t xml:space="preserve"> </w:t>
      </w:r>
      <w:r>
        <w:rPr>
          <w:i/>
          <w:color w:val="000000"/>
        </w:rPr>
        <w:t xml:space="preserve">106 </w:t>
      </w:r>
      <w:r>
        <w:rPr>
          <w:color w:val="000000"/>
        </w:rPr>
        <w:t>(2-3), 163-176.</w:t>
      </w:r>
      <w:proofErr w:type="gramEnd"/>
      <w:r>
        <w:rPr>
          <w:color w:val="000000"/>
        </w:rPr>
        <w:t xml:space="preserve"> http://dx.doi.org/10.1016/j.jecp.2010.02.003.</w:t>
      </w:r>
    </w:p>
    <w:p w14:paraId="5A5E0F1D" w14:textId="77777777" w:rsidR="00FB4B46" w:rsidRPr="00052024" w:rsidRDefault="00FB4B46" w:rsidP="00FB4B46">
      <w:pPr>
        <w:pStyle w:val="NormalWeb"/>
        <w:spacing w:line="480" w:lineRule="auto"/>
        <w:ind w:left="1440" w:hanging="720"/>
        <w:rPr>
          <w:color w:val="000000"/>
        </w:rPr>
      </w:pPr>
      <w:proofErr w:type="spellStart"/>
      <w:r>
        <w:rPr>
          <w:color w:val="000000"/>
        </w:rPr>
        <w:t>Hou</w:t>
      </w:r>
      <w:proofErr w:type="spellEnd"/>
      <w:r>
        <w:rPr>
          <w:color w:val="000000"/>
        </w:rPr>
        <w:t xml:space="preserve">, C., Gilmore, R. O., </w:t>
      </w:r>
      <w:proofErr w:type="spellStart"/>
      <w:r>
        <w:rPr>
          <w:color w:val="000000"/>
        </w:rPr>
        <w:t>Pettet</w:t>
      </w:r>
      <w:proofErr w:type="spellEnd"/>
      <w:r>
        <w:rPr>
          <w:color w:val="000000"/>
        </w:rPr>
        <w:t xml:space="preserve">, M.W., &amp; Norcia, A. M. (2009). </w:t>
      </w:r>
      <w:proofErr w:type="spellStart"/>
      <w:r>
        <w:rPr>
          <w:color w:val="000000"/>
        </w:rPr>
        <w:t>Spatio</w:t>
      </w:r>
      <w:proofErr w:type="spellEnd"/>
      <w:r>
        <w:rPr>
          <w:color w:val="000000"/>
        </w:rPr>
        <w:t>-temporal tuning of coherent motion evoked responses in 4-6 month old infants and adults.</w:t>
      </w:r>
      <w:r w:rsidRPr="004F1201">
        <w:rPr>
          <w:color w:val="000000"/>
        </w:rPr>
        <w:t xml:space="preserve"> </w:t>
      </w:r>
      <w:proofErr w:type="gramStart"/>
      <w:r>
        <w:rPr>
          <w:i/>
          <w:iCs/>
          <w:color w:val="000000"/>
        </w:rPr>
        <w:t>Vision Research,</w:t>
      </w:r>
      <w:r>
        <w:rPr>
          <w:color w:val="000000"/>
        </w:rPr>
        <w:t xml:space="preserve"> </w:t>
      </w:r>
      <w:r>
        <w:rPr>
          <w:i/>
          <w:color w:val="000000"/>
        </w:rPr>
        <w:t>49</w:t>
      </w:r>
      <w:r>
        <w:rPr>
          <w:color w:val="000000"/>
        </w:rPr>
        <w:t>(20), 2509-2517.</w:t>
      </w:r>
      <w:proofErr w:type="gramEnd"/>
      <w:r>
        <w:rPr>
          <w:color w:val="000000"/>
        </w:rPr>
        <w:t xml:space="preserve"> http://dx.doi.org/10.1016/j.visres.2009.08.007.</w:t>
      </w:r>
    </w:p>
    <w:p w14:paraId="6576ABF7" w14:textId="77777777" w:rsidR="00FB4B46" w:rsidRDefault="00FB4B46" w:rsidP="00FB4B46">
      <w:pPr>
        <w:ind w:left="1440" w:hanging="720"/>
        <w:rPr>
          <w:bCs/>
          <w:color w:val="000000"/>
          <w:sz w:val="24"/>
        </w:rPr>
      </w:pPr>
      <w:r>
        <w:rPr>
          <w:bCs/>
          <w:color w:val="000000"/>
          <w:sz w:val="24"/>
        </w:rPr>
        <w:t>Hubel, D. H., &amp; Wiesel, T.N.</w:t>
      </w:r>
      <w:r w:rsidRPr="004355AD">
        <w:rPr>
          <w:bCs/>
          <w:color w:val="000000"/>
          <w:sz w:val="24"/>
        </w:rPr>
        <w:t xml:space="preserve"> </w:t>
      </w:r>
      <w:r>
        <w:rPr>
          <w:bCs/>
          <w:color w:val="000000"/>
          <w:sz w:val="24"/>
        </w:rPr>
        <w:t xml:space="preserve">(1968). Receptive fields and functional architecture of monkey striate cortex. </w:t>
      </w:r>
      <w:proofErr w:type="gramStart"/>
      <w:r>
        <w:rPr>
          <w:bCs/>
          <w:i/>
          <w:iCs/>
          <w:color w:val="000000"/>
          <w:sz w:val="24"/>
        </w:rPr>
        <w:t>Journal of Neuroscience, 21</w:t>
      </w:r>
      <w:r>
        <w:rPr>
          <w:bCs/>
          <w:iCs/>
          <w:color w:val="000000"/>
          <w:sz w:val="24"/>
        </w:rPr>
        <w:t>(6)</w:t>
      </w:r>
      <w:r>
        <w:rPr>
          <w:bCs/>
          <w:i/>
          <w:iCs/>
          <w:color w:val="000000"/>
          <w:sz w:val="24"/>
        </w:rPr>
        <w:t>,</w:t>
      </w:r>
      <w:r>
        <w:rPr>
          <w:bCs/>
          <w:color w:val="000000"/>
          <w:sz w:val="24"/>
        </w:rPr>
        <w:t xml:space="preserve"> 851-859</w:t>
      </w:r>
      <w:r w:rsidRPr="004355AD">
        <w:rPr>
          <w:bCs/>
          <w:color w:val="000000"/>
          <w:sz w:val="24"/>
        </w:rPr>
        <w:t>.</w:t>
      </w:r>
      <w:proofErr w:type="gramEnd"/>
      <w:r>
        <w:rPr>
          <w:bCs/>
          <w:color w:val="000000"/>
          <w:sz w:val="24"/>
        </w:rPr>
        <w:t xml:space="preserve"> </w:t>
      </w:r>
      <w:r w:rsidRPr="00FB4B46">
        <w:rPr>
          <w:rFonts w:ascii="Calibri" w:eastAsia="Calibri" w:hAnsi="Calibri"/>
          <w:color w:val="000000"/>
          <w:szCs w:val="22"/>
        </w:rPr>
        <w:t>http://dx.doi.org/10.1017/S0952523804216054</w:t>
      </w:r>
      <w:r>
        <w:rPr>
          <w:bCs/>
          <w:color w:val="000000"/>
          <w:sz w:val="24"/>
        </w:rPr>
        <w:t>.</w:t>
      </w:r>
    </w:p>
    <w:p w14:paraId="14B01A2B" w14:textId="77777777" w:rsidR="00FB4B46" w:rsidRDefault="00FB4B46" w:rsidP="00FB4B46">
      <w:pPr>
        <w:pStyle w:val="NormalWeb"/>
        <w:spacing w:line="480" w:lineRule="auto"/>
        <w:ind w:left="1440" w:hanging="720"/>
        <w:rPr>
          <w:color w:val="000000"/>
        </w:rPr>
      </w:pPr>
      <w:proofErr w:type="spellStart"/>
      <w:proofErr w:type="gramStart"/>
      <w:r>
        <w:rPr>
          <w:color w:val="000000"/>
        </w:rPr>
        <w:t>Huk</w:t>
      </w:r>
      <w:proofErr w:type="spellEnd"/>
      <w:r>
        <w:rPr>
          <w:color w:val="000000"/>
        </w:rPr>
        <w:t>, A. C., Dougherty, R. F., &amp; Heeger, D. J. (2002).</w:t>
      </w:r>
      <w:proofErr w:type="gramEnd"/>
      <w:r>
        <w:rPr>
          <w:color w:val="000000"/>
        </w:rPr>
        <w:t xml:space="preserve"> </w:t>
      </w:r>
      <w:proofErr w:type="spellStart"/>
      <w:proofErr w:type="gramStart"/>
      <w:r>
        <w:rPr>
          <w:color w:val="000000"/>
        </w:rPr>
        <w:t>Retinotopy</w:t>
      </w:r>
      <w:proofErr w:type="spellEnd"/>
      <w:r>
        <w:rPr>
          <w:color w:val="000000"/>
        </w:rPr>
        <w:t xml:space="preserve"> and functional subdivision of human areas MT and MST.</w:t>
      </w:r>
      <w:proofErr w:type="gramEnd"/>
      <w:r w:rsidRPr="004F1201">
        <w:rPr>
          <w:color w:val="000000"/>
        </w:rPr>
        <w:t xml:space="preserve"> </w:t>
      </w:r>
      <w:proofErr w:type="gramStart"/>
      <w:r>
        <w:rPr>
          <w:i/>
          <w:iCs/>
          <w:color w:val="000000"/>
        </w:rPr>
        <w:t>Journal of Neuroscience,</w:t>
      </w:r>
      <w:r w:rsidRPr="004F1201">
        <w:rPr>
          <w:color w:val="000000"/>
        </w:rPr>
        <w:t xml:space="preserve"> </w:t>
      </w:r>
      <w:r>
        <w:rPr>
          <w:i/>
          <w:color w:val="000000"/>
        </w:rPr>
        <w:t>22</w:t>
      </w:r>
      <w:r>
        <w:rPr>
          <w:color w:val="000000"/>
        </w:rPr>
        <w:t>(16), 7195-8205.</w:t>
      </w:r>
      <w:proofErr w:type="gramEnd"/>
      <w:r>
        <w:rPr>
          <w:color w:val="000000"/>
        </w:rPr>
        <w:t xml:space="preserve"> http://dx.doi.org/20026661. </w:t>
      </w:r>
    </w:p>
    <w:p w14:paraId="42E8ABA1" w14:textId="77777777" w:rsidR="00FB4B46" w:rsidRPr="00FB4B46" w:rsidRDefault="00FB4B46" w:rsidP="00FB4B46">
      <w:pPr>
        <w:pStyle w:val="NormalWeb"/>
        <w:spacing w:line="480" w:lineRule="auto"/>
        <w:ind w:left="1440" w:hanging="720"/>
        <w:rPr>
          <w:color w:val="000000"/>
        </w:rPr>
      </w:pPr>
      <w:proofErr w:type="spellStart"/>
      <w:r>
        <w:rPr>
          <w:color w:val="000000"/>
        </w:rPr>
        <w:t>Kiorpes</w:t>
      </w:r>
      <w:proofErr w:type="spellEnd"/>
      <w:r>
        <w:rPr>
          <w:color w:val="000000"/>
        </w:rPr>
        <w:t xml:space="preserve">, L., &amp; </w:t>
      </w:r>
      <w:proofErr w:type="spellStart"/>
      <w:r>
        <w:rPr>
          <w:color w:val="000000"/>
        </w:rPr>
        <w:t>Movshon</w:t>
      </w:r>
      <w:proofErr w:type="spellEnd"/>
      <w:r>
        <w:rPr>
          <w:color w:val="000000"/>
        </w:rPr>
        <w:t xml:space="preserve">, J.A. (2004). </w:t>
      </w:r>
      <w:proofErr w:type="gramStart"/>
      <w:r>
        <w:rPr>
          <w:color w:val="000000"/>
        </w:rPr>
        <w:t>Development of sensitivity to visual motion in macaque monkeys.</w:t>
      </w:r>
      <w:proofErr w:type="gramEnd"/>
      <w:r w:rsidRPr="004F1201">
        <w:rPr>
          <w:color w:val="000000"/>
        </w:rPr>
        <w:t xml:space="preserve"> </w:t>
      </w:r>
      <w:proofErr w:type="gramStart"/>
      <w:r>
        <w:rPr>
          <w:i/>
          <w:iCs/>
          <w:color w:val="000000"/>
        </w:rPr>
        <w:t>Visual Neuroscience,</w:t>
      </w:r>
      <w:r w:rsidRPr="004F1201">
        <w:rPr>
          <w:color w:val="000000"/>
        </w:rPr>
        <w:t xml:space="preserve"> </w:t>
      </w:r>
      <w:r>
        <w:rPr>
          <w:i/>
          <w:color w:val="000000"/>
        </w:rPr>
        <w:t xml:space="preserve">21 </w:t>
      </w:r>
      <w:r>
        <w:rPr>
          <w:color w:val="000000"/>
        </w:rPr>
        <w:t>(6) 851-859.</w:t>
      </w:r>
      <w:proofErr w:type="gramEnd"/>
      <w:r>
        <w:rPr>
          <w:color w:val="000000"/>
        </w:rPr>
        <w:t xml:space="preserve"> </w:t>
      </w:r>
      <w:r w:rsidRPr="00056C0C">
        <w:rPr>
          <w:color w:val="000000"/>
        </w:rPr>
        <w:t>http://dx.doi.org/</w:t>
      </w:r>
      <w:r>
        <w:rPr>
          <w:color w:val="000000"/>
        </w:rPr>
        <w:t xml:space="preserve"> 10.1017/S0952523804216054. </w:t>
      </w:r>
    </w:p>
    <w:p w14:paraId="730D0851" w14:textId="77777777" w:rsidR="00E82D04" w:rsidRDefault="00E82D04" w:rsidP="00E82D04">
      <w:pPr>
        <w:pStyle w:val="NormalWeb"/>
        <w:spacing w:after="200" w:line="480" w:lineRule="auto"/>
        <w:ind w:left="1440" w:hanging="720"/>
        <w:rPr>
          <w:color w:val="000000"/>
        </w:rPr>
      </w:pPr>
      <w:proofErr w:type="spellStart"/>
      <w:r>
        <w:rPr>
          <w:color w:val="000000"/>
        </w:rPr>
        <w:t>Koenderink</w:t>
      </w:r>
      <w:proofErr w:type="spellEnd"/>
      <w:r>
        <w:rPr>
          <w:color w:val="000000"/>
        </w:rPr>
        <w:t>, J.</w:t>
      </w:r>
      <w:r w:rsidRPr="004F1201">
        <w:rPr>
          <w:color w:val="000000"/>
        </w:rPr>
        <w:t xml:space="preserve"> J.</w:t>
      </w:r>
      <w:r>
        <w:rPr>
          <w:color w:val="000000"/>
        </w:rPr>
        <w:t xml:space="preserve"> (1986). Optic flow.</w:t>
      </w:r>
      <w:r w:rsidRPr="004F1201">
        <w:rPr>
          <w:color w:val="000000"/>
        </w:rPr>
        <w:t xml:space="preserve"> </w:t>
      </w:r>
      <w:proofErr w:type="gramStart"/>
      <w:r w:rsidRPr="004F1201">
        <w:rPr>
          <w:i/>
          <w:iCs/>
          <w:color w:val="000000"/>
        </w:rPr>
        <w:t>Vision Research</w:t>
      </w:r>
      <w:r>
        <w:rPr>
          <w:i/>
          <w:iCs/>
          <w:color w:val="000000"/>
        </w:rPr>
        <w:t>,</w:t>
      </w:r>
      <w:r w:rsidRPr="004F1201">
        <w:rPr>
          <w:color w:val="000000"/>
        </w:rPr>
        <w:t xml:space="preserve"> </w:t>
      </w:r>
      <w:r w:rsidRPr="00AE6F2D">
        <w:rPr>
          <w:i/>
          <w:color w:val="000000"/>
        </w:rPr>
        <w:t>26</w:t>
      </w:r>
      <w:r w:rsidRPr="004F1201">
        <w:rPr>
          <w:color w:val="000000"/>
        </w:rPr>
        <w:t>, 161–79.</w:t>
      </w:r>
      <w:proofErr w:type="gramEnd"/>
      <w:r w:rsidRPr="004F1201">
        <w:rPr>
          <w:color w:val="000000"/>
        </w:rPr>
        <w:t xml:space="preserve"> </w:t>
      </w:r>
      <w:proofErr w:type="gramStart"/>
      <w:r w:rsidRPr="004F1201">
        <w:rPr>
          <w:color w:val="000000"/>
        </w:rPr>
        <w:t>doi:10.1016</w:t>
      </w:r>
      <w:proofErr w:type="gramEnd"/>
      <w:r w:rsidRPr="004F1201">
        <w:rPr>
          <w:color w:val="000000"/>
        </w:rPr>
        <w:t>/0042-6989(86)90078-7.</w:t>
      </w:r>
    </w:p>
    <w:p w14:paraId="5604FA8B" w14:textId="77777777" w:rsidR="00FB4B46" w:rsidRDefault="00FB4B46" w:rsidP="00FB4B46">
      <w:pPr>
        <w:pStyle w:val="NormalWeb"/>
        <w:spacing w:line="480" w:lineRule="auto"/>
        <w:ind w:left="1440" w:hanging="720"/>
        <w:rPr>
          <w:color w:val="000000"/>
        </w:rPr>
      </w:pPr>
      <w:r>
        <w:rPr>
          <w:color w:val="000000"/>
        </w:rPr>
        <w:lastRenderedPageBreak/>
        <w:t xml:space="preserve">Komatsu, H., &amp; </w:t>
      </w:r>
      <w:proofErr w:type="spellStart"/>
      <w:r>
        <w:rPr>
          <w:color w:val="000000"/>
        </w:rPr>
        <w:t>Wurtz</w:t>
      </w:r>
      <w:proofErr w:type="spellEnd"/>
      <w:r>
        <w:rPr>
          <w:color w:val="000000"/>
        </w:rPr>
        <w:t xml:space="preserve">, R. H. (1988). </w:t>
      </w:r>
      <w:proofErr w:type="gramStart"/>
      <w:r>
        <w:rPr>
          <w:color w:val="000000"/>
        </w:rPr>
        <w:t>Relation of cortical areas MT and MST to pursuit eye movements.</w:t>
      </w:r>
      <w:proofErr w:type="gramEnd"/>
      <w:r>
        <w:rPr>
          <w:color w:val="000000"/>
        </w:rPr>
        <w:t xml:space="preserve"> I: Localization and visual properties of neurons.</w:t>
      </w:r>
      <w:r w:rsidRPr="004F1201">
        <w:rPr>
          <w:color w:val="000000"/>
        </w:rPr>
        <w:t xml:space="preserve"> </w:t>
      </w:r>
      <w:proofErr w:type="gramStart"/>
      <w:r>
        <w:rPr>
          <w:i/>
          <w:iCs/>
          <w:color w:val="000000"/>
        </w:rPr>
        <w:t>Journal of Neurophysiology,</w:t>
      </w:r>
      <w:r w:rsidRPr="004F1201">
        <w:rPr>
          <w:color w:val="000000"/>
        </w:rPr>
        <w:t xml:space="preserve"> </w:t>
      </w:r>
      <w:r>
        <w:rPr>
          <w:i/>
          <w:color w:val="000000"/>
        </w:rPr>
        <w:t>60</w:t>
      </w:r>
      <w:r>
        <w:rPr>
          <w:color w:val="000000"/>
        </w:rPr>
        <w:t>(2), 580-603.</w:t>
      </w:r>
      <w:proofErr w:type="gramEnd"/>
      <w:r>
        <w:rPr>
          <w:color w:val="000000"/>
        </w:rPr>
        <w:t xml:space="preserve"> </w:t>
      </w:r>
    </w:p>
    <w:p w14:paraId="180C8EB9" w14:textId="77777777" w:rsidR="00FB4B46" w:rsidRDefault="00FB4B46" w:rsidP="00FB4B46">
      <w:pPr>
        <w:pStyle w:val="NormalWeb"/>
        <w:spacing w:line="480" w:lineRule="auto"/>
        <w:ind w:left="1440" w:hanging="720"/>
        <w:rPr>
          <w:color w:val="000000"/>
        </w:rPr>
      </w:pPr>
      <w:proofErr w:type="gramStart"/>
      <w:r>
        <w:rPr>
          <w:color w:val="000000"/>
        </w:rPr>
        <w:t>Newsome, W., &amp; Pare, E. (1988).</w:t>
      </w:r>
      <w:proofErr w:type="gramEnd"/>
      <w:r>
        <w:rPr>
          <w:color w:val="000000"/>
        </w:rPr>
        <w:t xml:space="preserve"> </w:t>
      </w:r>
      <w:proofErr w:type="gramStart"/>
      <w:r>
        <w:rPr>
          <w:color w:val="000000"/>
        </w:rPr>
        <w:t>A selective impairment of motion perception following lesions of the middle temporal visual area (MT).</w:t>
      </w:r>
      <w:proofErr w:type="gramEnd"/>
      <w:r w:rsidRPr="004F1201">
        <w:rPr>
          <w:color w:val="000000"/>
        </w:rPr>
        <w:t xml:space="preserve"> </w:t>
      </w:r>
      <w:proofErr w:type="gramStart"/>
      <w:r w:rsidRPr="004F1201">
        <w:rPr>
          <w:i/>
          <w:iCs/>
          <w:color w:val="000000"/>
        </w:rPr>
        <w:t xml:space="preserve">Journal of </w:t>
      </w:r>
      <w:r>
        <w:rPr>
          <w:i/>
          <w:iCs/>
          <w:color w:val="000000"/>
        </w:rPr>
        <w:t>Neuroscience,</w:t>
      </w:r>
      <w:r w:rsidRPr="004F1201">
        <w:rPr>
          <w:color w:val="000000"/>
        </w:rPr>
        <w:t xml:space="preserve"> </w:t>
      </w:r>
      <w:r>
        <w:rPr>
          <w:i/>
          <w:color w:val="000000"/>
        </w:rPr>
        <w:t xml:space="preserve">8 </w:t>
      </w:r>
      <w:r>
        <w:rPr>
          <w:color w:val="000000"/>
        </w:rPr>
        <w:t>(6)</w:t>
      </w:r>
      <w:r w:rsidRPr="004F1201">
        <w:rPr>
          <w:color w:val="000000"/>
        </w:rPr>
        <w:t xml:space="preserve">, </w:t>
      </w:r>
      <w:r>
        <w:rPr>
          <w:color w:val="000000"/>
        </w:rPr>
        <w:t>2201-2211.</w:t>
      </w:r>
      <w:proofErr w:type="gramEnd"/>
    </w:p>
    <w:p w14:paraId="34CC1C16" w14:textId="77777777" w:rsidR="00FB4B46" w:rsidRDefault="00FB4B46" w:rsidP="00FB4B46">
      <w:pPr>
        <w:pStyle w:val="NormalWeb"/>
        <w:spacing w:line="480" w:lineRule="auto"/>
        <w:ind w:left="1440" w:hanging="720"/>
        <w:rPr>
          <w:color w:val="000000"/>
        </w:rPr>
      </w:pPr>
      <w:r>
        <w:rPr>
          <w:color w:val="000000"/>
        </w:rPr>
        <w:t xml:space="preserve">Pan, J. S., Bingham, G. P. (2013). With an eye to low vision: optic flow enables perception despite image blur. </w:t>
      </w:r>
      <w:proofErr w:type="gramStart"/>
      <w:r>
        <w:rPr>
          <w:i/>
          <w:color w:val="000000"/>
        </w:rPr>
        <w:t>Optometry and Vision Science</w:t>
      </w:r>
      <w:r>
        <w:rPr>
          <w:color w:val="000000"/>
        </w:rPr>
        <w:t xml:space="preserve">, </w:t>
      </w:r>
      <w:r>
        <w:rPr>
          <w:i/>
          <w:color w:val="000000"/>
        </w:rPr>
        <w:t>90</w:t>
      </w:r>
      <w:r>
        <w:rPr>
          <w:color w:val="000000"/>
        </w:rPr>
        <w:t>, 1119-1127.</w:t>
      </w:r>
      <w:proofErr w:type="gramEnd"/>
    </w:p>
    <w:p w14:paraId="155E3968" w14:textId="77777777" w:rsidR="00FB4B46" w:rsidRPr="004F1201" w:rsidRDefault="00FB4B46" w:rsidP="00FB4B46">
      <w:pPr>
        <w:pStyle w:val="NormalWeb"/>
        <w:spacing w:after="200" w:line="480" w:lineRule="auto"/>
        <w:ind w:left="1440" w:hanging="810"/>
        <w:rPr>
          <w:color w:val="000000"/>
        </w:rPr>
      </w:pPr>
      <w:proofErr w:type="spellStart"/>
      <w:r>
        <w:rPr>
          <w:color w:val="000000"/>
        </w:rPr>
        <w:t>Wattam</w:t>
      </w:r>
      <w:proofErr w:type="spellEnd"/>
      <w:r>
        <w:rPr>
          <w:color w:val="000000"/>
        </w:rPr>
        <w:t xml:space="preserve">-Bell, J., </w:t>
      </w:r>
      <w:proofErr w:type="spellStart"/>
      <w:r>
        <w:rPr>
          <w:color w:val="000000"/>
        </w:rPr>
        <w:t>Birtles</w:t>
      </w:r>
      <w:proofErr w:type="spellEnd"/>
      <w:r>
        <w:rPr>
          <w:color w:val="000000"/>
        </w:rPr>
        <w:t xml:space="preserve">, D., </w:t>
      </w:r>
      <w:proofErr w:type="spellStart"/>
      <w:r>
        <w:rPr>
          <w:color w:val="000000"/>
        </w:rPr>
        <w:t>Hofsten</w:t>
      </w:r>
      <w:proofErr w:type="spellEnd"/>
      <w:r>
        <w:rPr>
          <w:color w:val="000000"/>
        </w:rPr>
        <w:t xml:space="preserve">, C. Von, </w:t>
      </w:r>
      <w:proofErr w:type="spellStart"/>
      <w:r>
        <w:rPr>
          <w:color w:val="000000"/>
        </w:rPr>
        <w:t>Rosander</w:t>
      </w:r>
      <w:proofErr w:type="spellEnd"/>
      <w:r>
        <w:rPr>
          <w:color w:val="000000"/>
        </w:rPr>
        <w:t xml:space="preserve">, K., Anker, S., Atkinson, J., et al. (2010). </w:t>
      </w:r>
      <w:proofErr w:type="gramStart"/>
      <w:r>
        <w:rPr>
          <w:color w:val="000000"/>
        </w:rPr>
        <w:t>Reorganization of global form and motion processing during human visual development.</w:t>
      </w:r>
      <w:proofErr w:type="gramEnd"/>
      <w:r>
        <w:rPr>
          <w:color w:val="000000"/>
        </w:rPr>
        <w:t xml:space="preserve"> </w:t>
      </w:r>
      <w:r w:rsidRPr="004F1201">
        <w:rPr>
          <w:color w:val="000000"/>
        </w:rPr>
        <w:t xml:space="preserve"> </w:t>
      </w:r>
      <w:proofErr w:type="gramStart"/>
      <w:r>
        <w:rPr>
          <w:i/>
          <w:iCs/>
          <w:color w:val="000000"/>
        </w:rPr>
        <w:t>Current Biology,</w:t>
      </w:r>
      <w:r w:rsidRPr="004F1201">
        <w:rPr>
          <w:color w:val="000000"/>
        </w:rPr>
        <w:t xml:space="preserve"> </w:t>
      </w:r>
      <w:r>
        <w:rPr>
          <w:i/>
          <w:color w:val="000000"/>
        </w:rPr>
        <w:t>20</w:t>
      </w:r>
      <w:r>
        <w:rPr>
          <w:color w:val="000000"/>
        </w:rPr>
        <w:t>, 411-415</w:t>
      </w:r>
      <w:r w:rsidRPr="004F1201">
        <w:rPr>
          <w:color w:val="000000"/>
        </w:rPr>
        <w:t>.</w:t>
      </w:r>
      <w:proofErr w:type="gramEnd"/>
      <w:r w:rsidRPr="004F1201">
        <w:rPr>
          <w:color w:val="000000"/>
        </w:rPr>
        <w:t xml:space="preserve"> </w:t>
      </w:r>
      <w:r w:rsidRPr="00056C0C">
        <w:rPr>
          <w:color w:val="000000"/>
        </w:rPr>
        <w:t>http://dx.doi.org/10.1016/</w:t>
      </w:r>
      <w:r>
        <w:rPr>
          <w:color w:val="000000"/>
        </w:rPr>
        <w:t xml:space="preserve"> j.cub.2009.12.020.</w:t>
      </w:r>
    </w:p>
    <w:p w14:paraId="5ACD1436" w14:textId="77777777" w:rsidR="00E82D04" w:rsidRDefault="00E82D04" w:rsidP="00E82D04">
      <w:pPr>
        <w:pStyle w:val="NormalWeb"/>
        <w:spacing w:after="200" w:line="480" w:lineRule="auto"/>
        <w:ind w:left="1440" w:hanging="810"/>
        <w:rPr>
          <w:color w:val="000000"/>
        </w:rPr>
      </w:pPr>
      <w:r>
        <w:rPr>
          <w:color w:val="000000"/>
        </w:rPr>
        <w:t>Weinstein, J.</w:t>
      </w:r>
      <w:r w:rsidRPr="004F1201">
        <w:rPr>
          <w:color w:val="000000"/>
        </w:rPr>
        <w:t xml:space="preserve"> M</w:t>
      </w:r>
      <w:r>
        <w:rPr>
          <w:color w:val="000000"/>
        </w:rPr>
        <w:t xml:space="preserve">., </w:t>
      </w:r>
      <w:r w:rsidRPr="004F1201">
        <w:rPr>
          <w:color w:val="000000"/>
        </w:rPr>
        <w:t>Gilmore,</w:t>
      </w:r>
      <w:r>
        <w:rPr>
          <w:color w:val="000000"/>
        </w:rPr>
        <w:t xml:space="preserve"> R.O., </w:t>
      </w:r>
      <w:proofErr w:type="spellStart"/>
      <w:r w:rsidRPr="004F1201">
        <w:rPr>
          <w:color w:val="000000"/>
        </w:rPr>
        <w:t>Shaikh</w:t>
      </w:r>
      <w:proofErr w:type="spellEnd"/>
      <w:r w:rsidRPr="004F1201">
        <w:rPr>
          <w:color w:val="000000"/>
        </w:rPr>
        <w:t>,</w:t>
      </w:r>
      <w:r>
        <w:rPr>
          <w:color w:val="000000"/>
        </w:rPr>
        <w:t xml:space="preserve"> S.M., </w:t>
      </w:r>
      <w:proofErr w:type="spellStart"/>
      <w:r w:rsidRPr="004F1201">
        <w:rPr>
          <w:color w:val="000000"/>
        </w:rPr>
        <w:t>Kunselman</w:t>
      </w:r>
      <w:proofErr w:type="spellEnd"/>
      <w:r w:rsidRPr="004F1201">
        <w:rPr>
          <w:color w:val="000000"/>
        </w:rPr>
        <w:t>,</w:t>
      </w:r>
      <w:r>
        <w:rPr>
          <w:color w:val="000000"/>
        </w:rPr>
        <w:t xml:space="preserve"> A.R.,</w:t>
      </w:r>
      <w:r w:rsidRPr="004F1201">
        <w:rPr>
          <w:color w:val="000000"/>
        </w:rPr>
        <w:t xml:space="preserve"> </w:t>
      </w:r>
      <w:proofErr w:type="spellStart"/>
      <w:r w:rsidRPr="004F1201">
        <w:rPr>
          <w:color w:val="000000"/>
        </w:rPr>
        <w:t>Trescher</w:t>
      </w:r>
      <w:proofErr w:type="spellEnd"/>
      <w:r w:rsidRPr="004F1201">
        <w:rPr>
          <w:color w:val="000000"/>
        </w:rPr>
        <w:t>,</w:t>
      </w:r>
      <w:r>
        <w:rPr>
          <w:color w:val="000000"/>
        </w:rPr>
        <w:t xml:space="preserve"> W.V., </w:t>
      </w:r>
      <w:proofErr w:type="spellStart"/>
      <w:r w:rsidRPr="004F1201">
        <w:rPr>
          <w:color w:val="000000"/>
        </w:rPr>
        <w:t>Tashima</w:t>
      </w:r>
      <w:proofErr w:type="spellEnd"/>
      <w:r w:rsidRPr="004F1201">
        <w:rPr>
          <w:color w:val="000000"/>
        </w:rPr>
        <w:t>,</w:t>
      </w:r>
      <w:r>
        <w:rPr>
          <w:color w:val="000000"/>
        </w:rPr>
        <w:t xml:space="preserve"> L.M.,</w:t>
      </w:r>
      <w:r w:rsidRPr="004F1201">
        <w:rPr>
          <w:color w:val="000000"/>
        </w:rPr>
        <w:t xml:space="preserve"> </w:t>
      </w:r>
      <w:proofErr w:type="spellStart"/>
      <w:r w:rsidRPr="004F1201">
        <w:rPr>
          <w:color w:val="000000"/>
        </w:rPr>
        <w:t>Boltz</w:t>
      </w:r>
      <w:proofErr w:type="spellEnd"/>
      <w:r w:rsidRPr="004F1201">
        <w:rPr>
          <w:color w:val="000000"/>
        </w:rPr>
        <w:t>,</w:t>
      </w:r>
      <w:r>
        <w:rPr>
          <w:color w:val="000000"/>
        </w:rPr>
        <w:t xml:space="preserve"> M.E., </w:t>
      </w:r>
      <w:proofErr w:type="spellStart"/>
      <w:r w:rsidRPr="004F1201">
        <w:rPr>
          <w:color w:val="000000"/>
        </w:rPr>
        <w:t>Mcauliffe</w:t>
      </w:r>
      <w:proofErr w:type="spellEnd"/>
      <w:r w:rsidRPr="004F1201">
        <w:rPr>
          <w:color w:val="000000"/>
        </w:rPr>
        <w:t>,</w:t>
      </w:r>
      <w:r>
        <w:rPr>
          <w:color w:val="000000"/>
        </w:rPr>
        <w:t xml:space="preserve"> M.B.,</w:t>
      </w:r>
      <w:r w:rsidRPr="004F1201">
        <w:rPr>
          <w:color w:val="000000"/>
        </w:rPr>
        <w:t xml:space="preserve"> Cheung,</w:t>
      </w:r>
      <w:r>
        <w:rPr>
          <w:color w:val="000000"/>
        </w:rPr>
        <w:t xml:space="preserve"> A., &amp; </w:t>
      </w:r>
      <w:proofErr w:type="spellStart"/>
      <w:r>
        <w:rPr>
          <w:color w:val="000000"/>
        </w:rPr>
        <w:t>Fesi</w:t>
      </w:r>
      <w:proofErr w:type="spellEnd"/>
      <w:r>
        <w:rPr>
          <w:color w:val="000000"/>
        </w:rPr>
        <w:t xml:space="preserve">, J.D. (2012). </w:t>
      </w:r>
      <w:proofErr w:type="gramStart"/>
      <w:r>
        <w:rPr>
          <w:color w:val="000000"/>
        </w:rPr>
        <w:t>Defective motion processing in children with cerebral v</w:t>
      </w:r>
      <w:r w:rsidRPr="004F1201">
        <w:rPr>
          <w:color w:val="000000"/>
        </w:rPr>
        <w:t>isual</w:t>
      </w:r>
      <w:r>
        <w:rPr>
          <w:color w:val="000000"/>
        </w:rPr>
        <w:t xml:space="preserve"> i</w:t>
      </w:r>
      <w:r w:rsidRPr="004F1201">
        <w:rPr>
          <w:color w:val="000000"/>
        </w:rPr>
        <w:t>mp</w:t>
      </w:r>
      <w:r>
        <w:rPr>
          <w:color w:val="000000"/>
        </w:rPr>
        <w:t>airment due to periventricular white matter damage.</w:t>
      </w:r>
      <w:proofErr w:type="gramEnd"/>
      <w:r w:rsidRPr="004F1201">
        <w:rPr>
          <w:color w:val="000000"/>
        </w:rPr>
        <w:t xml:space="preserve"> </w:t>
      </w:r>
      <w:r w:rsidRPr="004F1201">
        <w:rPr>
          <w:i/>
          <w:iCs/>
          <w:color w:val="000000"/>
        </w:rPr>
        <w:t>Developmental Medicine &amp; Child Neurology</w:t>
      </w:r>
      <w:r>
        <w:rPr>
          <w:i/>
          <w:iCs/>
          <w:color w:val="000000"/>
        </w:rPr>
        <w:t>,</w:t>
      </w:r>
      <w:r w:rsidRPr="004F1201">
        <w:rPr>
          <w:color w:val="000000"/>
        </w:rPr>
        <w:t xml:space="preserve"> </w:t>
      </w:r>
      <w:r w:rsidRPr="00AE6F2D">
        <w:rPr>
          <w:i/>
          <w:color w:val="000000"/>
        </w:rPr>
        <w:t>54</w:t>
      </w:r>
      <w:r w:rsidRPr="004F1201">
        <w:rPr>
          <w:color w:val="000000"/>
        </w:rPr>
        <w:t xml:space="preserve">, e1–e8. </w:t>
      </w:r>
      <w:proofErr w:type="gramStart"/>
      <w:r w:rsidRPr="004F1201">
        <w:rPr>
          <w:color w:val="000000"/>
        </w:rPr>
        <w:t>doi:10.1111</w:t>
      </w:r>
      <w:proofErr w:type="gramEnd"/>
      <w:r w:rsidRPr="004F1201">
        <w:rPr>
          <w:color w:val="000000"/>
        </w:rPr>
        <w:t>/j.1469-8749.2010.03874.x.</w:t>
      </w:r>
    </w:p>
    <w:p w14:paraId="088D35C2" w14:textId="77777777" w:rsidR="006703C8" w:rsidRPr="00E82D04" w:rsidRDefault="006703C8" w:rsidP="00E82D04">
      <w:pPr>
        <w:ind w:firstLine="0"/>
        <w:rPr>
          <w:color w:val="000000"/>
          <w:sz w:val="24"/>
        </w:rPr>
      </w:pPr>
    </w:p>
    <w:p w14:paraId="2C541AA9" w14:textId="77777777" w:rsidR="006703C8" w:rsidRPr="00A42700" w:rsidRDefault="006703C8" w:rsidP="00B94254">
      <w:pPr>
        <w:rPr>
          <w:sz w:val="24"/>
        </w:rPr>
        <w:sectPr w:rsidR="006703C8" w:rsidRPr="00A42700" w:rsidSect="00B0473B">
          <w:headerReference w:type="default" r:id="rId20"/>
          <w:pgSz w:w="12240" w:h="15840" w:code="1"/>
          <w:pgMar w:top="1440" w:right="1440" w:bottom="1440" w:left="1440" w:header="1440" w:footer="1008" w:gutter="0"/>
          <w:cols w:space="720"/>
          <w:titlePg/>
          <w:docGrid w:linePitch="360"/>
        </w:sectPr>
      </w:pPr>
    </w:p>
    <w:p w14:paraId="318F8E4D" w14:textId="77777777" w:rsidR="006703C8" w:rsidRPr="00D04FEA" w:rsidRDefault="006703C8" w:rsidP="009A6104">
      <w:pPr>
        <w:pStyle w:val="Parttitle"/>
        <w:rPr>
          <w:b w:val="0"/>
          <w:sz w:val="24"/>
          <w:szCs w:val="24"/>
        </w:rPr>
      </w:pPr>
      <w:bookmarkStart w:id="417" w:name="_Toc247605624"/>
      <w:r w:rsidRPr="00D04FEA">
        <w:rPr>
          <w:rStyle w:val="Strong"/>
          <w:b/>
          <w:sz w:val="24"/>
          <w:szCs w:val="24"/>
        </w:rPr>
        <w:lastRenderedPageBreak/>
        <w:t>ACADEMIC</w:t>
      </w:r>
      <w:r w:rsidRPr="00D04FEA">
        <w:rPr>
          <w:b w:val="0"/>
          <w:sz w:val="24"/>
          <w:szCs w:val="24"/>
        </w:rPr>
        <w:t xml:space="preserve"> </w:t>
      </w:r>
      <w:r w:rsidRPr="00D04FEA">
        <w:rPr>
          <w:sz w:val="24"/>
          <w:szCs w:val="24"/>
        </w:rPr>
        <w:t>VITA</w:t>
      </w:r>
      <w:bookmarkEnd w:id="417"/>
    </w:p>
    <w:p w14:paraId="6B52EFB2" w14:textId="77777777" w:rsidR="009A6104" w:rsidRPr="00A42700" w:rsidRDefault="009A6104" w:rsidP="009A6104">
      <w:pPr>
        <w:pStyle w:val="Parttitle"/>
        <w:rPr>
          <w:sz w:val="24"/>
          <w:szCs w:val="24"/>
        </w:rPr>
      </w:pPr>
    </w:p>
    <w:p w14:paraId="7AE6EF24" w14:textId="2DC2DFE8" w:rsidR="003807F9" w:rsidRPr="000976D7" w:rsidRDefault="003807F9" w:rsidP="008F56DA">
      <w:pPr>
        <w:ind w:firstLine="0"/>
        <w:rPr>
          <w:sz w:val="24"/>
        </w:rPr>
      </w:pPr>
    </w:p>
    <w:sectPr w:rsidR="003807F9" w:rsidRPr="000976D7" w:rsidSect="00B0473B">
      <w:headerReference w:type="default" r:id="rId21"/>
      <w:pgSz w:w="12240" w:h="15840" w:code="1"/>
      <w:pgMar w:top="1440" w:right="1440" w:bottom="1440" w:left="1440" w:header="1440" w:footer="1008"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 w:author="Rick Gilmore" w:date="2015-04-08T11:07:00Z" w:initials="RG">
    <w:p w14:paraId="5546EC22" w14:textId="13A72033" w:rsidR="008F56DA" w:rsidRDefault="008F56DA">
      <w:pPr>
        <w:pStyle w:val="CommentText"/>
      </w:pPr>
      <w:r>
        <w:rPr>
          <w:rStyle w:val="CommentReference"/>
        </w:rPr>
        <w:annotationRef/>
      </w:r>
      <w:r>
        <w:t>Table numbers off by 1</w:t>
      </w:r>
    </w:p>
  </w:comment>
  <w:comment w:id="38" w:author="Rick Gilmore" w:date="2015-04-08T11:07:00Z" w:initials="RG">
    <w:p w14:paraId="0D8B0FD5" w14:textId="1A408BE4" w:rsidR="008F56DA" w:rsidRDefault="008F56DA">
      <w:pPr>
        <w:pStyle w:val="CommentText"/>
      </w:pPr>
      <w:r>
        <w:rPr>
          <w:rStyle w:val="CommentReference"/>
        </w:rPr>
        <w:annotationRef/>
      </w:r>
      <w:r>
        <w:t>Complete or delete</w:t>
      </w:r>
    </w:p>
  </w:comment>
  <w:comment w:id="55" w:author="Rick Gilmore" w:date="2015-04-08T11:12:00Z" w:initials="RG">
    <w:p w14:paraId="7A06ED5C" w14:textId="2D586349" w:rsidR="008F56DA" w:rsidRDefault="008F56DA">
      <w:pPr>
        <w:pStyle w:val="CommentText"/>
      </w:pPr>
      <w:r>
        <w:rPr>
          <w:rStyle w:val="CommentReference"/>
        </w:rPr>
        <w:annotationRef/>
      </w:r>
      <w:r>
        <w:t>Needs some transitional phrase.</w:t>
      </w:r>
    </w:p>
  </w:comment>
  <w:comment w:id="125" w:author="Rick Gilmore" w:date="2015-04-06T12:37:00Z" w:initials="RG">
    <w:p w14:paraId="23167B85" w14:textId="77777777" w:rsidR="008F56DA" w:rsidRDefault="008F56DA">
      <w:pPr>
        <w:pStyle w:val="CommentText"/>
      </w:pPr>
      <w:r>
        <w:rPr>
          <w:rStyle w:val="CommentReference"/>
        </w:rPr>
        <w:annotationRef/>
      </w:r>
      <w:proofErr w:type="gramStart"/>
      <w:r>
        <w:t>confirm</w:t>
      </w:r>
      <w:proofErr w:type="gramEnd"/>
      <w:r>
        <w:t>. I thought it was 5.</w:t>
      </w:r>
    </w:p>
  </w:comment>
  <w:comment w:id="349" w:author="Rick Gilmore" w:date="2015-04-06T12:58:00Z" w:initials="RG">
    <w:p w14:paraId="4285134E" w14:textId="3ED9F310" w:rsidR="008F56DA" w:rsidRDefault="008F56DA">
      <w:pPr>
        <w:pStyle w:val="CommentText"/>
      </w:pPr>
      <w:r>
        <w:rPr>
          <w:rStyle w:val="CommentReference"/>
        </w:rPr>
        <w:annotationRef/>
      </w:r>
      <w:r>
        <w:t>Fix aspect ratio</w:t>
      </w:r>
    </w:p>
  </w:comment>
  <w:comment w:id="416" w:author="Rick Gilmore" w:date="2015-04-08T12:12:00Z" w:initials="RG">
    <w:p w14:paraId="43CBB19A" w14:textId="178B1CDC" w:rsidR="008F56DA" w:rsidRDefault="008F56DA">
      <w:pPr>
        <w:pStyle w:val="CommentText"/>
      </w:pPr>
      <w:r>
        <w:rPr>
          <w:rStyle w:val="CommentReference"/>
        </w:rPr>
        <w:annotationRef/>
      </w:r>
      <w:r>
        <w:t>Add volume, issue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5F1E33" w15:done="0"/>
  <w15:commentEx w15:paraId="23167B85" w15:done="0"/>
  <w15:commentEx w15:paraId="428513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016DC" w14:textId="77777777" w:rsidR="008F56DA" w:rsidRDefault="008F56DA">
      <w:pPr>
        <w:spacing w:line="240" w:lineRule="auto"/>
      </w:pPr>
      <w:r>
        <w:separator/>
      </w:r>
    </w:p>
  </w:endnote>
  <w:endnote w:type="continuationSeparator" w:id="0">
    <w:p w14:paraId="7E12A744" w14:textId="77777777" w:rsidR="008F56DA" w:rsidRDefault="008F5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618F5" w14:textId="77777777" w:rsidR="008F56DA" w:rsidRDefault="008F56DA">
      <w:pPr>
        <w:spacing w:line="240" w:lineRule="auto"/>
      </w:pPr>
      <w:r>
        <w:separator/>
      </w:r>
    </w:p>
  </w:footnote>
  <w:footnote w:type="continuationSeparator" w:id="0">
    <w:p w14:paraId="3A8A3A23" w14:textId="77777777" w:rsidR="008F56DA" w:rsidRDefault="008F56D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21E4B" w14:textId="77777777" w:rsidR="008F56DA" w:rsidRDefault="008F56DA">
    <w:pPr>
      <w:pStyle w:val="Header"/>
    </w:pP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D8A2D" w14:textId="77777777" w:rsidR="008F56DA" w:rsidRDefault="008F56DA">
    <w:pPr>
      <w:pStyle w:val="Header"/>
      <w:jc w:val="right"/>
    </w:pPr>
    <w:r>
      <w:fldChar w:fldCharType="begin"/>
    </w:r>
    <w:r>
      <w:instrText xml:space="preserve"> PAGE   \* MERGEFORMAT </w:instrText>
    </w:r>
    <w:r>
      <w:fldChar w:fldCharType="separate"/>
    </w:r>
    <w:r w:rsidR="002028B7">
      <w:rPr>
        <w:noProof/>
      </w:rPr>
      <w:t>v</w:t>
    </w:r>
    <w:r>
      <w:rPr>
        <w:noProof/>
      </w:rPr>
      <w:fldChar w:fldCharType="end"/>
    </w:r>
  </w:p>
  <w:p w14:paraId="227A9639" w14:textId="77777777" w:rsidR="008F56DA" w:rsidRDefault="008F56D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FAEAF" w14:textId="77777777" w:rsidR="008F56DA" w:rsidRDefault="008F56DA">
    <w:pPr>
      <w:pStyle w:val="Header"/>
      <w:jc w:val="right"/>
    </w:pPr>
    <w:r>
      <w:fldChar w:fldCharType="begin"/>
    </w:r>
    <w:r>
      <w:instrText xml:space="preserve"> PAGE   \* MERGEFORMAT </w:instrText>
    </w:r>
    <w:r>
      <w:fldChar w:fldCharType="separate"/>
    </w:r>
    <w:r w:rsidR="002028B7">
      <w:rPr>
        <w:noProof/>
      </w:rPr>
      <w:t>7</w:t>
    </w:r>
    <w:r>
      <w:fldChar w:fldCharType="end"/>
    </w:r>
  </w:p>
  <w:p w14:paraId="6C8D25AC" w14:textId="77777777" w:rsidR="008F56DA" w:rsidRDefault="008F56D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92554" w14:textId="77777777" w:rsidR="008F56DA" w:rsidRDefault="008F56DA">
    <w:pPr>
      <w:pStyle w:val="Header"/>
      <w:jc w:val="right"/>
    </w:pPr>
    <w:r>
      <w:rPr>
        <w:rStyle w:val="PageNumber"/>
      </w:rPr>
      <w:fldChar w:fldCharType="begin"/>
    </w:r>
    <w:r>
      <w:rPr>
        <w:rStyle w:val="PageNumber"/>
      </w:rPr>
      <w:instrText xml:space="preserve"> PAGE </w:instrText>
    </w:r>
    <w:r>
      <w:rPr>
        <w:rStyle w:val="PageNumber"/>
      </w:rPr>
      <w:fldChar w:fldCharType="separate"/>
    </w:r>
    <w:r w:rsidR="002028B7">
      <w:rPr>
        <w:rStyle w:val="PageNumber"/>
        <w:noProof/>
      </w:rPr>
      <w:t>6</w:t>
    </w:r>
    <w:r>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1462348"/>
      <w:docPartObj>
        <w:docPartGallery w:val="Page Numbers (Top of Page)"/>
        <w:docPartUnique/>
      </w:docPartObj>
    </w:sdtPr>
    <w:sdtEndPr>
      <w:rPr>
        <w:noProof/>
      </w:rPr>
    </w:sdtEndPr>
    <w:sdtContent>
      <w:p w14:paraId="7F0EE2FC" w14:textId="77777777" w:rsidR="008F56DA" w:rsidRDefault="008F56DA">
        <w:pPr>
          <w:pStyle w:val="Header"/>
          <w:jc w:val="right"/>
        </w:pPr>
        <w:r>
          <w:fldChar w:fldCharType="begin"/>
        </w:r>
        <w:r>
          <w:instrText xml:space="preserve"> PAGE   \* MERGEFORMAT </w:instrText>
        </w:r>
        <w:r>
          <w:fldChar w:fldCharType="separate"/>
        </w:r>
        <w:r w:rsidR="002028B7">
          <w:rPr>
            <w:noProof/>
          </w:rPr>
          <w:t>8</w:t>
        </w:r>
        <w:r>
          <w:rPr>
            <w:noProof/>
          </w:rPr>
          <w:fldChar w:fldCharType="end"/>
        </w:r>
      </w:p>
    </w:sdtContent>
  </w:sdt>
  <w:p w14:paraId="7926D3DB" w14:textId="77777777" w:rsidR="008F56DA" w:rsidRDefault="008F56DA">
    <w:pPr>
      <w:pStyle w:val="Header"/>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3AF00" w14:textId="77777777" w:rsidR="008F56DA" w:rsidRDefault="008F56DA">
    <w:pPr>
      <w:pStyle w:val="Header"/>
      <w:jc w:val="right"/>
    </w:pPr>
    <w:r>
      <w:rPr>
        <w:rStyle w:val="PageNumber"/>
      </w:rPr>
      <w:fldChar w:fldCharType="begin"/>
    </w:r>
    <w:r>
      <w:rPr>
        <w:rStyle w:val="PageNumber"/>
      </w:rPr>
      <w:instrText xml:space="preserve"> PAGE </w:instrText>
    </w:r>
    <w:r>
      <w:rPr>
        <w:rStyle w:val="PageNumber"/>
      </w:rPr>
      <w:fldChar w:fldCharType="separate"/>
    </w:r>
    <w:r w:rsidR="002028B7">
      <w:rPr>
        <w:rStyle w:val="PageNumber"/>
        <w:noProof/>
      </w:rPr>
      <w:t>11</w:t>
    </w:r>
    <w:r>
      <w:rPr>
        <w:rStyle w:val="PageNumber"/>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B45FC" w14:textId="77777777" w:rsidR="008F56DA" w:rsidRDefault="008F56DA">
    <w:pPr>
      <w:pStyle w:val="Header"/>
      <w:jc w:val="right"/>
    </w:pPr>
    <w:r>
      <w:rPr>
        <w:rStyle w:val="PageNumber"/>
      </w:rPr>
      <w:fldChar w:fldCharType="begin"/>
    </w:r>
    <w:r>
      <w:rPr>
        <w:rStyle w:val="PageNumber"/>
      </w:rPr>
      <w:instrText xml:space="preserve"> PAGE </w:instrText>
    </w:r>
    <w:r>
      <w:rPr>
        <w:rStyle w:val="PageNumber"/>
      </w:rPr>
      <w:fldChar w:fldCharType="separate"/>
    </w:r>
    <w:r w:rsidR="002028B7">
      <w:rPr>
        <w:rStyle w:val="PageNumber"/>
        <w:noProof/>
      </w:rPr>
      <w:t>23</w:t>
    </w:r>
    <w:r>
      <w:rPr>
        <w:rStyle w:val="PageNumbe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B89A9" w14:textId="77777777" w:rsidR="008F56DA" w:rsidRDefault="008F56DA">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52F"/>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3814E0"/>
    <w:multiLevelType w:val="multilevel"/>
    <w:tmpl w:val="EAC299BC"/>
    <w:lvl w:ilvl="0">
      <w:start w:val="1"/>
      <w:numFmt w:val="decimal"/>
      <w:pStyle w:val="Heading1"/>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nsid w:val="3D2B5C63"/>
    <w:multiLevelType w:val="hybridMultilevel"/>
    <w:tmpl w:val="DB20E9D8"/>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6B494A"/>
    <w:multiLevelType w:val="multilevel"/>
    <w:tmpl w:val="C284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910DA9"/>
    <w:multiLevelType w:val="hybridMultilevel"/>
    <w:tmpl w:val="1C6A884A"/>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C973A0"/>
    <w:multiLevelType w:val="hybridMultilevel"/>
    <w:tmpl w:val="C35064AE"/>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F917A7"/>
    <w:multiLevelType w:val="hybridMultilevel"/>
    <w:tmpl w:val="29E466C2"/>
    <w:lvl w:ilvl="0" w:tplc="5F6ABC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7C52D5"/>
    <w:multiLevelType w:val="hybridMultilevel"/>
    <w:tmpl w:val="3422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901DA"/>
    <w:multiLevelType w:val="hybridMultilevel"/>
    <w:tmpl w:val="A2507C10"/>
    <w:lvl w:ilvl="0" w:tplc="E5D0E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0DD2C18"/>
    <w:multiLevelType w:val="hybridMultilevel"/>
    <w:tmpl w:val="BBB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9"/>
  </w:num>
  <w:num w:numId="5">
    <w:abstractNumId w:val="6"/>
  </w:num>
  <w:num w:numId="6">
    <w:abstractNumId w:val="8"/>
  </w:num>
  <w:num w:numId="7">
    <w:abstractNumId w:val="0"/>
  </w:num>
  <w:num w:numId="8">
    <w:abstractNumId w:val="4"/>
  </w:num>
  <w:num w:numId="9">
    <w:abstractNumId w:val="5"/>
  </w:num>
  <w:num w:numId="10">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Adamiak">
    <w15:presenceInfo w15:providerId="Windows Live" w15:userId="2c22a600f3a3d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254"/>
    <w:rsid w:val="00002F2B"/>
    <w:rsid w:val="000040C0"/>
    <w:rsid w:val="000074E6"/>
    <w:rsid w:val="00007695"/>
    <w:rsid w:val="00013F78"/>
    <w:rsid w:val="0001423D"/>
    <w:rsid w:val="000227D2"/>
    <w:rsid w:val="000359D7"/>
    <w:rsid w:val="00037B2A"/>
    <w:rsid w:val="00040C31"/>
    <w:rsid w:val="00051439"/>
    <w:rsid w:val="00053B92"/>
    <w:rsid w:val="00054CF6"/>
    <w:rsid w:val="00060FC8"/>
    <w:rsid w:val="000711F8"/>
    <w:rsid w:val="00075910"/>
    <w:rsid w:val="00080C72"/>
    <w:rsid w:val="000848F7"/>
    <w:rsid w:val="0008669D"/>
    <w:rsid w:val="00095068"/>
    <w:rsid w:val="000976D7"/>
    <w:rsid w:val="000B0E68"/>
    <w:rsid w:val="000B3006"/>
    <w:rsid w:val="000B4684"/>
    <w:rsid w:val="000C194F"/>
    <w:rsid w:val="000C4ABD"/>
    <w:rsid w:val="000C658B"/>
    <w:rsid w:val="000C79FD"/>
    <w:rsid w:val="000E1BE6"/>
    <w:rsid w:val="000E2E80"/>
    <w:rsid w:val="000E6A55"/>
    <w:rsid w:val="000F36CA"/>
    <w:rsid w:val="000F3CC0"/>
    <w:rsid w:val="000F52AA"/>
    <w:rsid w:val="000F5CA0"/>
    <w:rsid w:val="0010431A"/>
    <w:rsid w:val="0011235B"/>
    <w:rsid w:val="001135DA"/>
    <w:rsid w:val="001137BD"/>
    <w:rsid w:val="00115046"/>
    <w:rsid w:val="00124ACB"/>
    <w:rsid w:val="00132793"/>
    <w:rsid w:val="001328E0"/>
    <w:rsid w:val="0013312D"/>
    <w:rsid w:val="00137D01"/>
    <w:rsid w:val="001427E8"/>
    <w:rsid w:val="001439E0"/>
    <w:rsid w:val="00143C2E"/>
    <w:rsid w:val="001442BC"/>
    <w:rsid w:val="00151724"/>
    <w:rsid w:val="00151D15"/>
    <w:rsid w:val="001521B5"/>
    <w:rsid w:val="00152873"/>
    <w:rsid w:val="0015413E"/>
    <w:rsid w:val="00164E5F"/>
    <w:rsid w:val="001669CC"/>
    <w:rsid w:val="0016755B"/>
    <w:rsid w:val="00185AA6"/>
    <w:rsid w:val="00194D98"/>
    <w:rsid w:val="00195B66"/>
    <w:rsid w:val="001A02E2"/>
    <w:rsid w:val="001C4E37"/>
    <w:rsid w:val="001D1BF4"/>
    <w:rsid w:val="001D2796"/>
    <w:rsid w:val="001D5CAE"/>
    <w:rsid w:val="001D7731"/>
    <w:rsid w:val="001F599D"/>
    <w:rsid w:val="001F6768"/>
    <w:rsid w:val="002028B7"/>
    <w:rsid w:val="00214BAA"/>
    <w:rsid w:val="0022641F"/>
    <w:rsid w:val="002272A2"/>
    <w:rsid w:val="002337B9"/>
    <w:rsid w:val="002375B2"/>
    <w:rsid w:val="002432EC"/>
    <w:rsid w:val="00246E96"/>
    <w:rsid w:val="00252BD1"/>
    <w:rsid w:val="002556E3"/>
    <w:rsid w:val="0026501E"/>
    <w:rsid w:val="002676FC"/>
    <w:rsid w:val="00275048"/>
    <w:rsid w:val="00275984"/>
    <w:rsid w:val="0028413C"/>
    <w:rsid w:val="00285395"/>
    <w:rsid w:val="00294B13"/>
    <w:rsid w:val="00295005"/>
    <w:rsid w:val="00295896"/>
    <w:rsid w:val="002971DF"/>
    <w:rsid w:val="002A03E2"/>
    <w:rsid w:val="002A5C10"/>
    <w:rsid w:val="002A7576"/>
    <w:rsid w:val="002B6348"/>
    <w:rsid w:val="002B6DF1"/>
    <w:rsid w:val="002C193A"/>
    <w:rsid w:val="002C1AB3"/>
    <w:rsid w:val="002C467B"/>
    <w:rsid w:val="002C505F"/>
    <w:rsid w:val="002C5606"/>
    <w:rsid w:val="002D736F"/>
    <w:rsid w:val="002E3278"/>
    <w:rsid w:val="002E73C7"/>
    <w:rsid w:val="002F38B0"/>
    <w:rsid w:val="002F4089"/>
    <w:rsid w:val="002F4612"/>
    <w:rsid w:val="002F4627"/>
    <w:rsid w:val="002F47C6"/>
    <w:rsid w:val="002F72EE"/>
    <w:rsid w:val="00312A3F"/>
    <w:rsid w:val="0031512D"/>
    <w:rsid w:val="00326D14"/>
    <w:rsid w:val="003324FD"/>
    <w:rsid w:val="003355D0"/>
    <w:rsid w:val="0034259B"/>
    <w:rsid w:val="00346B01"/>
    <w:rsid w:val="003562C6"/>
    <w:rsid w:val="003621E0"/>
    <w:rsid w:val="00362BA4"/>
    <w:rsid w:val="00373588"/>
    <w:rsid w:val="0037783F"/>
    <w:rsid w:val="003807F9"/>
    <w:rsid w:val="003A6791"/>
    <w:rsid w:val="003A7EAF"/>
    <w:rsid w:val="003B0A0A"/>
    <w:rsid w:val="003D1094"/>
    <w:rsid w:val="003D172D"/>
    <w:rsid w:val="003D2079"/>
    <w:rsid w:val="003E3216"/>
    <w:rsid w:val="003E5747"/>
    <w:rsid w:val="003F0A1C"/>
    <w:rsid w:val="003F1176"/>
    <w:rsid w:val="003F4A31"/>
    <w:rsid w:val="003F4D0A"/>
    <w:rsid w:val="003F7C79"/>
    <w:rsid w:val="00410F24"/>
    <w:rsid w:val="00421FA7"/>
    <w:rsid w:val="004244BE"/>
    <w:rsid w:val="00434152"/>
    <w:rsid w:val="00436CFB"/>
    <w:rsid w:val="00440C39"/>
    <w:rsid w:val="00450812"/>
    <w:rsid w:val="00455E05"/>
    <w:rsid w:val="00470B46"/>
    <w:rsid w:val="00483CEC"/>
    <w:rsid w:val="004A12CE"/>
    <w:rsid w:val="004A33F7"/>
    <w:rsid w:val="004A4F63"/>
    <w:rsid w:val="004B0477"/>
    <w:rsid w:val="004B5BAF"/>
    <w:rsid w:val="004B790D"/>
    <w:rsid w:val="004B7E24"/>
    <w:rsid w:val="004C0666"/>
    <w:rsid w:val="004C53B1"/>
    <w:rsid w:val="004E64C9"/>
    <w:rsid w:val="004E78E0"/>
    <w:rsid w:val="004F300F"/>
    <w:rsid w:val="004F330B"/>
    <w:rsid w:val="00500C0D"/>
    <w:rsid w:val="00502594"/>
    <w:rsid w:val="00511AAB"/>
    <w:rsid w:val="00517EFC"/>
    <w:rsid w:val="00522E8B"/>
    <w:rsid w:val="005240F8"/>
    <w:rsid w:val="005266F1"/>
    <w:rsid w:val="00533815"/>
    <w:rsid w:val="005378C0"/>
    <w:rsid w:val="00541778"/>
    <w:rsid w:val="005455E6"/>
    <w:rsid w:val="00553F0F"/>
    <w:rsid w:val="00555A19"/>
    <w:rsid w:val="005568DE"/>
    <w:rsid w:val="00561736"/>
    <w:rsid w:val="00561BC9"/>
    <w:rsid w:val="0057126F"/>
    <w:rsid w:val="00573265"/>
    <w:rsid w:val="00573ACA"/>
    <w:rsid w:val="00576E72"/>
    <w:rsid w:val="00577E4A"/>
    <w:rsid w:val="005807DB"/>
    <w:rsid w:val="00580C2E"/>
    <w:rsid w:val="0058212F"/>
    <w:rsid w:val="00590303"/>
    <w:rsid w:val="0059076B"/>
    <w:rsid w:val="005916CF"/>
    <w:rsid w:val="00597CFD"/>
    <w:rsid w:val="005A66A1"/>
    <w:rsid w:val="005A79F7"/>
    <w:rsid w:val="005B0927"/>
    <w:rsid w:val="005C0D02"/>
    <w:rsid w:val="005C11E9"/>
    <w:rsid w:val="005C28EC"/>
    <w:rsid w:val="005C508C"/>
    <w:rsid w:val="005D5347"/>
    <w:rsid w:val="005E1DCE"/>
    <w:rsid w:val="005E4F2A"/>
    <w:rsid w:val="00604844"/>
    <w:rsid w:val="00606FE4"/>
    <w:rsid w:val="0061423D"/>
    <w:rsid w:val="00617861"/>
    <w:rsid w:val="006207BB"/>
    <w:rsid w:val="00633F92"/>
    <w:rsid w:val="006437B2"/>
    <w:rsid w:val="00654D49"/>
    <w:rsid w:val="00655985"/>
    <w:rsid w:val="00657894"/>
    <w:rsid w:val="006703C8"/>
    <w:rsid w:val="00676673"/>
    <w:rsid w:val="00676BFB"/>
    <w:rsid w:val="00682749"/>
    <w:rsid w:val="00686DBC"/>
    <w:rsid w:val="006872AA"/>
    <w:rsid w:val="006910B0"/>
    <w:rsid w:val="00691E01"/>
    <w:rsid w:val="006928D2"/>
    <w:rsid w:val="00693B57"/>
    <w:rsid w:val="00697B35"/>
    <w:rsid w:val="006A09ED"/>
    <w:rsid w:val="006A1DF1"/>
    <w:rsid w:val="006B1FAF"/>
    <w:rsid w:val="006C1977"/>
    <w:rsid w:val="006D363E"/>
    <w:rsid w:val="006D65FC"/>
    <w:rsid w:val="006D67E7"/>
    <w:rsid w:val="006E4941"/>
    <w:rsid w:val="006E5BD3"/>
    <w:rsid w:val="006F25D8"/>
    <w:rsid w:val="006F5159"/>
    <w:rsid w:val="006F6C63"/>
    <w:rsid w:val="007064A4"/>
    <w:rsid w:val="00710E7F"/>
    <w:rsid w:val="00711D4F"/>
    <w:rsid w:val="007129B9"/>
    <w:rsid w:val="007135C0"/>
    <w:rsid w:val="00713F47"/>
    <w:rsid w:val="00725227"/>
    <w:rsid w:val="00726029"/>
    <w:rsid w:val="0072781B"/>
    <w:rsid w:val="007324AD"/>
    <w:rsid w:val="00743200"/>
    <w:rsid w:val="00750765"/>
    <w:rsid w:val="0075170E"/>
    <w:rsid w:val="0075244E"/>
    <w:rsid w:val="00752582"/>
    <w:rsid w:val="00755101"/>
    <w:rsid w:val="00760E2E"/>
    <w:rsid w:val="007621C9"/>
    <w:rsid w:val="0076322E"/>
    <w:rsid w:val="00764FF8"/>
    <w:rsid w:val="007660C6"/>
    <w:rsid w:val="00766B22"/>
    <w:rsid w:val="00766DCB"/>
    <w:rsid w:val="0078035F"/>
    <w:rsid w:val="007807B2"/>
    <w:rsid w:val="00783505"/>
    <w:rsid w:val="007863CC"/>
    <w:rsid w:val="00786DC6"/>
    <w:rsid w:val="00792A6B"/>
    <w:rsid w:val="00794FF8"/>
    <w:rsid w:val="007B0427"/>
    <w:rsid w:val="007B5401"/>
    <w:rsid w:val="007C1140"/>
    <w:rsid w:val="007C26B7"/>
    <w:rsid w:val="007C2D28"/>
    <w:rsid w:val="007D2FE0"/>
    <w:rsid w:val="007D6111"/>
    <w:rsid w:val="007D6AB2"/>
    <w:rsid w:val="007E2497"/>
    <w:rsid w:val="007E6273"/>
    <w:rsid w:val="007E7214"/>
    <w:rsid w:val="007F3F5F"/>
    <w:rsid w:val="007F7938"/>
    <w:rsid w:val="007F79C3"/>
    <w:rsid w:val="00804CCF"/>
    <w:rsid w:val="0080651B"/>
    <w:rsid w:val="008112B9"/>
    <w:rsid w:val="008176E1"/>
    <w:rsid w:val="00817946"/>
    <w:rsid w:val="00823A4E"/>
    <w:rsid w:val="00825CF2"/>
    <w:rsid w:val="008274DF"/>
    <w:rsid w:val="008360FC"/>
    <w:rsid w:val="00836BE3"/>
    <w:rsid w:val="00836C11"/>
    <w:rsid w:val="008407CA"/>
    <w:rsid w:val="00840E23"/>
    <w:rsid w:val="00854895"/>
    <w:rsid w:val="0085640E"/>
    <w:rsid w:val="008655DD"/>
    <w:rsid w:val="00865839"/>
    <w:rsid w:val="00865ABE"/>
    <w:rsid w:val="008766B2"/>
    <w:rsid w:val="0088025E"/>
    <w:rsid w:val="008923C9"/>
    <w:rsid w:val="008976AF"/>
    <w:rsid w:val="00897CF0"/>
    <w:rsid w:val="008A30CB"/>
    <w:rsid w:val="008A3586"/>
    <w:rsid w:val="008A7627"/>
    <w:rsid w:val="008B5BBE"/>
    <w:rsid w:val="008B621D"/>
    <w:rsid w:val="008C0CA1"/>
    <w:rsid w:val="008D1C99"/>
    <w:rsid w:val="008D54FD"/>
    <w:rsid w:val="008D6D5C"/>
    <w:rsid w:val="008E596E"/>
    <w:rsid w:val="008E6FF1"/>
    <w:rsid w:val="008F56DA"/>
    <w:rsid w:val="00900AC4"/>
    <w:rsid w:val="0090186F"/>
    <w:rsid w:val="009027CE"/>
    <w:rsid w:val="00902BF3"/>
    <w:rsid w:val="00902F1F"/>
    <w:rsid w:val="00910F81"/>
    <w:rsid w:val="009121D3"/>
    <w:rsid w:val="009137C5"/>
    <w:rsid w:val="00922E42"/>
    <w:rsid w:val="00925C38"/>
    <w:rsid w:val="0093091B"/>
    <w:rsid w:val="009349C4"/>
    <w:rsid w:val="00934F31"/>
    <w:rsid w:val="00936289"/>
    <w:rsid w:val="009371AB"/>
    <w:rsid w:val="009404A4"/>
    <w:rsid w:val="0094371D"/>
    <w:rsid w:val="0094478D"/>
    <w:rsid w:val="00944FFE"/>
    <w:rsid w:val="00951514"/>
    <w:rsid w:val="00951F2B"/>
    <w:rsid w:val="00955C13"/>
    <w:rsid w:val="0095793F"/>
    <w:rsid w:val="009600DC"/>
    <w:rsid w:val="009605C9"/>
    <w:rsid w:val="00966376"/>
    <w:rsid w:val="0097057A"/>
    <w:rsid w:val="00973939"/>
    <w:rsid w:val="00976584"/>
    <w:rsid w:val="00980B81"/>
    <w:rsid w:val="00991D3E"/>
    <w:rsid w:val="00992C1A"/>
    <w:rsid w:val="00993F35"/>
    <w:rsid w:val="00993F83"/>
    <w:rsid w:val="009A6104"/>
    <w:rsid w:val="009A6358"/>
    <w:rsid w:val="009B1453"/>
    <w:rsid w:val="009C1C86"/>
    <w:rsid w:val="009C28F4"/>
    <w:rsid w:val="009D4DAC"/>
    <w:rsid w:val="009D6C15"/>
    <w:rsid w:val="009F6967"/>
    <w:rsid w:val="009F7684"/>
    <w:rsid w:val="00A052C7"/>
    <w:rsid w:val="00A05722"/>
    <w:rsid w:val="00A13181"/>
    <w:rsid w:val="00A163A9"/>
    <w:rsid w:val="00A33972"/>
    <w:rsid w:val="00A35245"/>
    <w:rsid w:val="00A41F96"/>
    <w:rsid w:val="00A42700"/>
    <w:rsid w:val="00A439D1"/>
    <w:rsid w:val="00A462C8"/>
    <w:rsid w:val="00A52C62"/>
    <w:rsid w:val="00A53E6E"/>
    <w:rsid w:val="00A61B2F"/>
    <w:rsid w:val="00A82BCD"/>
    <w:rsid w:val="00A831C5"/>
    <w:rsid w:val="00A86D41"/>
    <w:rsid w:val="00AA7F77"/>
    <w:rsid w:val="00AB439B"/>
    <w:rsid w:val="00AC04C3"/>
    <w:rsid w:val="00AC4690"/>
    <w:rsid w:val="00AD25FF"/>
    <w:rsid w:val="00AD2DE2"/>
    <w:rsid w:val="00AD3AAF"/>
    <w:rsid w:val="00AD5759"/>
    <w:rsid w:val="00AE009D"/>
    <w:rsid w:val="00AE345E"/>
    <w:rsid w:val="00AE3D57"/>
    <w:rsid w:val="00AF2619"/>
    <w:rsid w:val="00AF3B0B"/>
    <w:rsid w:val="00AF4F18"/>
    <w:rsid w:val="00AF6E14"/>
    <w:rsid w:val="00AF7817"/>
    <w:rsid w:val="00B0473B"/>
    <w:rsid w:val="00B0638C"/>
    <w:rsid w:val="00B07BE7"/>
    <w:rsid w:val="00B14FEE"/>
    <w:rsid w:val="00B25B0E"/>
    <w:rsid w:val="00B26A09"/>
    <w:rsid w:val="00B313BC"/>
    <w:rsid w:val="00B330F8"/>
    <w:rsid w:val="00B37FD7"/>
    <w:rsid w:val="00B440A0"/>
    <w:rsid w:val="00B53019"/>
    <w:rsid w:val="00B534B6"/>
    <w:rsid w:val="00B54E26"/>
    <w:rsid w:val="00B62034"/>
    <w:rsid w:val="00B70CF2"/>
    <w:rsid w:val="00B739BC"/>
    <w:rsid w:val="00B773D8"/>
    <w:rsid w:val="00B77786"/>
    <w:rsid w:val="00B77D39"/>
    <w:rsid w:val="00B90C12"/>
    <w:rsid w:val="00B94254"/>
    <w:rsid w:val="00B973C9"/>
    <w:rsid w:val="00B97E48"/>
    <w:rsid w:val="00BA2177"/>
    <w:rsid w:val="00BB295A"/>
    <w:rsid w:val="00BB71A4"/>
    <w:rsid w:val="00BB7354"/>
    <w:rsid w:val="00BC15A8"/>
    <w:rsid w:val="00BC59AA"/>
    <w:rsid w:val="00BD3C71"/>
    <w:rsid w:val="00BE3ED0"/>
    <w:rsid w:val="00BE7618"/>
    <w:rsid w:val="00BE7A22"/>
    <w:rsid w:val="00BE7D8B"/>
    <w:rsid w:val="00BF595E"/>
    <w:rsid w:val="00C00403"/>
    <w:rsid w:val="00C10366"/>
    <w:rsid w:val="00C113D7"/>
    <w:rsid w:val="00C16BB5"/>
    <w:rsid w:val="00C1717D"/>
    <w:rsid w:val="00C17E92"/>
    <w:rsid w:val="00C3675F"/>
    <w:rsid w:val="00C468FA"/>
    <w:rsid w:val="00C50CD7"/>
    <w:rsid w:val="00C52097"/>
    <w:rsid w:val="00C52100"/>
    <w:rsid w:val="00C57E70"/>
    <w:rsid w:val="00C60364"/>
    <w:rsid w:val="00C67CAB"/>
    <w:rsid w:val="00C74B09"/>
    <w:rsid w:val="00C763FF"/>
    <w:rsid w:val="00C82D0B"/>
    <w:rsid w:val="00C83196"/>
    <w:rsid w:val="00C94356"/>
    <w:rsid w:val="00CA0B1B"/>
    <w:rsid w:val="00CA1F3B"/>
    <w:rsid w:val="00CA25DC"/>
    <w:rsid w:val="00CA2975"/>
    <w:rsid w:val="00CA673E"/>
    <w:rsid w:val="00CB5FAB"/>
    <w:rsid w:val="00CB60AD"/>
    <w:rsid w:val="00CC5C6A"/>
    <w:rsid w:val="00CC789E"/>
    <w:rsid w:val="00CD09DD"/>
    <w:rsid w:val="00CD7287"/>
    <w:rsid w:val="00CD7541"/>
    <w:rsid w:val="00CE0567"/>
    <w:rsid w:val="00CE3AAA"/>
    <w:rsid w:val="00CE3E23"/>
    <w:rsid w:val="00CE614F"/>
    <w:rsid w:val="00CE7E52"/>
    <w:rsid w:val="00CF399F"/>
    <w:rsid w:val="00D01B74"/>
    <w:rsid w:val="00D02826"/>
    <w:rsid w:val="00D04FEA"/>
    <w:rsid w:val="00D072EA"/>
    <w:rsid w:val="00D07B27"/>
    <w:rsid w:val="00D1784C"/>
    <w:rsid w:val="00D2184A"/>
    <w:rsid w:val="00D21B8B"/>
    <w:rsid w:val="00D417FF"/>
    <w:rsid w:val="00D4237E"/>
    <w:rsid w:val="00D46FDE"/>
    <w:rsid w:val="00D5128E"/>
    <w:rsid w:val="00D515FF"/>
    <w:rsid w:val="00D56BE6"/>
    <w:rsid w:val="00D64B94"/>
    <w:rsid w:val="00D67DB8"/>
    <w:rsid w:val="00D7137E"/>
    <w:rsid w:val="00D7210A"/>
    <w:rsid w:val="00D75628"/>
    <w:rsid w:val="00D756E5"/>
    <w:rsid w:val="00D819B8"/>
    <w:rsid w:val="00D84058"/>
    <w:rsid w:val="00D91C7D"/>
    <w:rsid w:val="00D95EDC"/>
    <w:rsid w:val="00DB29C3"/>
    <w:rsid w:val="00DB668D"/>
    <w:rsid w:val="00DC14DB"/>
    <w:rsid w:val="00DC2881"/>
    <w:rsid w:val="00DD0E10"/>
    <w:rsid w:val="00DD125C"/>
    <w:rsid w:val="00DD2E46"/>
    <w:rsid w:val="00DD7501"/>
    <w:rsid w:val="00DE01E4"/>
    <w:rsid w:val="00DE2A80"/>
    <w:rsid w:val="00DE7496"/>
    <w:rsid w:val="00DF596A"/>
    <w:rsid w:val="00DF6C9E"/>
    <w:rsid w:val="00DF6F78"/>
    <w:rsid w:val="00E033BD"/>
    <w:rsid w:val="00E03787"/>
    <w:rsid w:val="00E20452"/>
    <w:rsid w:val="00E2243D"/>
    <w:rsid w:val="00E23D86"/>
    <w:rsid w:val="00E30D92"/>
    <w:rsid w:val="00E312C8"/>
    <w:rsid w:val="00E32E48"/>
    <w:rsid w:val="00E364B5"/>
    <w:rsid w:val="00E45992"/>
    <w:rsid w:val="00E50F50"/>
    <w:rsid w:val="00E53359"/>
    <w:rsid w:val="00E55114"/>
    <w:rsid w:val="00E56AC0"/>
    <w:rsid w:val="00E717C0"/>
    <w:rsid w:val="00E74FF5"/>
    <w:rsid w:val="00E764F9"/>
    <w:rsid w:val="00E808D3"/>
    <w:rsid w:val="00E82D04"/>
    <w:rsid w:val="00E9653B"/>
    <w:rsid w:val="00EA13AC"/>
    <w:rsid w:val="00EA55FA"/>
    <w:rsid w:val="00ED48DB"/>
    <w:rsid w:val="00ED60A5"/>
    <w:rsid w:val="00EE20E8"/>
    <w:rsid w:val="00EF3E97"/>
    <w:rsid w:val="00F036B0"/>
    <w:rsid w:val="00F0451D"/>
    <w:rsid w:val="00F0572C"/>
    <w:rsid w:val="00F06963"/>
    <w:rsid w:val="00F07E8E"/>
    <w:rsid w:val="00F121D3"/>
    <w:rsid w:val="00F202A7"/>
    <w:rsid w:val="00F24547"/>
    <w:rsid w:val="00F35668"/>
    <w:rsid w:val="00F36D88"/>
    <w:rsid w:val="00F4035F"/>
    <w:rsid w:val="00F43630"/>
    <w:rsid w:val="00F51572"/>
    <w:rsid w:val="00F51B9D"/>
    <w:rsid w:val="00F53302"/>
    <w:rsid w:val="00F53A77"/>
    <w:rsid w:val="00F568CD"/>
    <w:rsid w:val="00F579D3"/>
    <w:rsid w:val="00F64D33"/>
    <w:rsid w:val="00F67BEA"/>
    <w:rsid w:val="00F7126C"/>
    <w:rsid w:val="00F81CEF"/>
    <w:rsid w:val="00F83188"/>
    <w:rsid w:val="00F84DFD"/>
    <w:rsid w:val="00F8510E"/>
    <w:rsid w:val="00F858AE"/>
    <w:rsid w:val="00F9021B"/>
    <w:rsid w:val="00FA0B8D"/>
    <w:rsid w:val="00FA1633"/>
    <w:rsid w:val="00FA785E"/>
    <w:rsid w:val="00FB3430"/>
    <w:rsid w:val="00FB4B46"/>
    <w:rsid w:val="00FC017F"/>
    <w:rsid w:val="00FC042C"/>
    <w:rsid w:val="00FC2B07"/>
    <w:rsid w:val="00FC2DD4"/>
    <w:rsid w:val="00FD7746"/>
    <w:rsid w:val="00FE0BBE"/>
    <w:rsid w:val="00FE1D92"/>
    <w:rsid w:val="00FE2482"/>
    <w:rsid w:val="00FE3551"/>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7FC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254"/>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semiHidden/>
    <w:rsid w:val="00D5128E"/>
    <w:rPr>
      <w:rFonts w:ascii="Cambria" w:hAnsi="Cambria"/>
      <w:color w:val="243F60"/>
      <w:sz w:val="22"/>
      <w:szCs w:val="24"/>
    </w:rPr>
  </w:style>
  <w:style w:type="character" w:customStyle="1" w:styleId="Heading6Char">
    <w:name w:val="Heading 6 Char"/>
    <w:link w:val="Heading6"/>
    <w:semiHidden/>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iPriority w:val="35"/>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paragraph" w:customStyle="1" w:styleId="Style1">
    <w:name w:val="Style1"/>
    <w:basedOn w:val="BodyTextIndent"/>
    <w:link w:val="Style1Char"/>
    <w:qFormat/>
    <w:rsid w:val="009600DC"/>
    <w:pPr>
      <w:ind w:left="0" w:firstLine="0"/>
    </w:pPr>
    <w:rPr>
      <w:sz w:val="24"/>
    </w:rPr>
  </w:style>
  <w:style w:type="paragraph" w:styleId="BodyTextIndent">
    <w:name w:val="Body Text Indent"/>
    <w:basedOn w:val="Normal"/>
    <w:link w:val="BodyTextIndentChar"/>
    <w:semiHidden/>
    <w:unhideWhenUsed/>
    <w:rsid w:val="009600DC"/>
    <w:pPr>
      <w:spacing w:after="120"/>
      <w:ind w:left="360"/>
    </w:pPr>
  </w:style>
  <w:style w:type="character" w:customStyle="1" w:styleId="BodyTextIndentChar">
    <w:name w:val="Body Text Indent Char"/>
    <w:basedOn w:val="DefaultParagraphFont"/>
    <w:link w:val="BodyTextIndent"/>
    <w:semiHidden/>
    <w:rsid w:val="009600DC"/>
    <w:rPr>
      <w:sz w:val="22"/>
      <w:szCs w:val="24"/>
    </w:rPr>
  </w:style>
  <w:style w:type="character" w:customStyle="1" w:styleId="Style1Char">
    <w:name w:val="Style1 Char"/>
    <w:basedOn w:val="BodyTextIndentChar"/>
    <w:link w:val="Style1"/>
    <w:rsid w:val="009600DC"/>
    <w:rPr>
      <w:sz w:val="24"/>
      <w:szCs w:val="24"/>
    </w:rPr>
  </w:style>
  <w:style w:type="character" w:styleId="CommentReference">
    <w:name w:val="annotation reference"/>
    <w:basedOn w:val="DefaultParagraphFont"/>
    <w:semiHidden/>
    <w:unhideWhenUsed/>
    <w:rsid w:val="00555A19"/>
    <w:rPr>
      <w:sz w:val="18"/>
      <w:szCs w:val="18"/>
    </w:rPr>
  </w:style>
  <w:style w:type="paragraph" w:styleId="CommentText">
    <w:name w:val="annotation text"/>
    <w:basedOn w:val="Normal"/>
    <w:link w:val="CommentTextChar"/>
    <w:semiHidden/>
    <w:unhideWhenUsed/>
    <w:rsid w:val="00555A19"/>
    <w:pPr>
      <w:spacing w:line="240" w:lineRule="auto"/>
    </w:pPr>
    <w:rPr>
      <w:sz w:val="24"/>
    </w:rPr>
  </w:style>
  <w:style w:type="character" w:customStyle="1" w:styleId="CommentTextChar">
    <w:name w:val="Comment Text Char"/>
    <w:basedOn w:val="DefaultParagraphFont"/>
    <w:link w:val="CommentText"/>
    <w:semiHidden/>
    <w:rsid w:val="00555A19"/>
    <w:rPr>
      <w:sz w:val="24"/>
      <w:szCs w:val="24"/>
    </w:rPr>
  </w:style>
  <w:style w:type="paragraph" w:styleId="CommentSubject">
    <w:name w:val="annotation subject"/>
    <w:basedOn w:val="CommentText"/>
    <w:next w:val="CommentText"/>
    <w:link w:val="CommentSubjectChar"/>
    <w:semiHidden/>
    <w:unhideWhenUsed/>
    <w:rsid w:val="00555A19"/>
    <w:rPr>
      <w:b/>
      <w:bCs/>
      <w:sz w:val="20"/>
      <w:szCs w:val="20"/>
    </w:rPr>
  </w:style>
  <w:style w:type="character" w:customStyle="1" w:styleId="CommentSubjectChar">
    <w:name w:val="Comment Subject Char"/>
    <w:basedOn w:val="CommentTextChar"/>
    <w:link w:val="CommentSubject"/>
    <w:semiHidden/>
    <w:rsid w:val="00555A19"/>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iPriority="35"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254"/>
    <w:pPr>
      <w:tabs>
        <w:tab w:val="left" w:pos="720"/>
      </w:tabs>
      <w:suppressAutoHyphens/>
      <w:spacing w:line="480" w:lineRule="auto"/>
      <w:ind w:firstLine="720"/>
    </w:pPr>
    <w:rPr>
      <w:sz w:val="22"/>
      <w:szCs w:val="24"/>
    </w:rPr>
  </w:style>
  <w:style w:type="paragraph" w:styleId="Heading1">
    <w:name w:val="heading 1"/>
    <w:basedOn w:val="Normal"/>
    <w:next w:val="Normal"/>
    <w:qFormat/>
    <w:rsid w:val="00B94254"/>
    <w:pPr>
      <w:keepNext/>
      <w:keepLines/>
      <w:widowControl w:val="0"/>
      <w:numPr>
        <w:numId w:val="1"/>
      </w:numPr>
      <w:spacing w:before="720" w:after="480" w:line="240" w:lineRule="auto"/>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Cambria" w:hAnsi="Cambria"/>
      <w:color w:val="243F60"/>
      <w:lang w:val="x-none" w:eastAsia="x-none"/>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Cambria" w:hAnsi="Cambria"/>
      <w:i/>
      <w:iCs/>
      <w:color w:val="243F60"/>
      <w:lang w:val="x-none" w:eastAsia="x-none"/>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Cambria" w:hAnsi="Cambria"/>
      <w:i/>
      <w:iCs/>
      <w:color w:val="404040"/>
      <w:lang w:val="x-none" w:eastAsia="x-none"/>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Cambria" w:hAnsi="Cambria"/>
      <w:color w:val="404040"/>
      <w:sz w:val="20"/>
      <w:szCs w:val="20"/>
      <w:lang w:val="x-none" w:eastAsia="x-none"/>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Cambria"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rsid w:val="00B94254"/>
    <w:rPr>
      <w:rFonts w:ascii="Times New Roman" w:hAnsi="Times New Roman" w:cs="Times New Roman"/>
      <w:b/>
      <w:color w:val="FF0000"/>
      <w:sz w:val="22"/>
    </w:rPr>
  </w:style>
  <w:style w:type="paragraph" w:styleId="Footer">
    <w:name w:val="footer"/>
    <w:basedOn w:val="Normal"/>
    <w:link w:val="FooterChar"/>
    <w:uiPriority w:val="99"/>
    <w:rsid w:val="00B94254"/>
    <w:pPr>
      <w:tabs>
        <w:tab w:val="center" w:pos="4320"/>
        <w:tab w:val="right" w:pos="8640"/>
      </w:tabs>
      <w:spacing w:line="240" w:lineRule="auto"/>
      <w:ind w:firstLine="0"/>
    </w:pPr>
    <w:rPr>
      <w:lang w:val="x-none"/>
    </w:rPr>
  </w:style>
  <w:style w:type="paragraph" w:styleId="Header">
    <w:name w:val="header"/>
    <w:basedOn w:val="Normal"/>
    <w:link w:val="HeaderChar"/>
    <w:uiPriority w:val="99"/>
    <w:rsid w:val="00B94254"/>
    <w:pPr>
      <w:tabs>
        <w:tab w:val="center" w:pos="4320"/>
        <w:tab w:val="right" w:pos="8640"/>
      </w:tabs>
      <w:spacing w:line="240" w:lineRule="auto"/>
      <w:ind w:firstLine="0"/>
    </w:pPr>
    <w:rPr>
      <w:lang w:val="x-none"/>
    </w:rPr>
  </w:style>
  <w:style w:type="character" w:styleId="PageNumber">
    <w:name w:val="page number"/>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1A02E2"/>
    <w:pPr>
      <w:tabs>
        <w:tab w:val="left" w:leader="dot" w:pos="8064"/>
        <w:tab w:val="right" w:pos="8640"/>
      </w:tabs>
      <w:spacing w:before="240" w:after="240" w:line="240" w:lineRule="auto"/>
      <w:ind w:left="432" w:right="720" w:hanging="432"/>
    </w:pPr>
    <w:rPr>
      <w:sz w:val="24"/>
    </w:r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rsid w:val="00B94254"/>
    <w:rPr>
      <w:rFonts w:ascii="Times New Roman" w:hAnsi="Times New Roman" w:cs="Times New Roman"/>
      <w:b/>
      <w:color w:val="0000FF"/>
      <w:sz w:val="22"/>
    </w:rPr>
  </w:style>
  <w:style w:type="character" w:customStyle="1" w:styleId="TableNumber">
    <w:name w:val="TableNumber"/>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sz w:val="16"/>
      <w:szCs w:val="16"/>
      <w:lang w:val="x-none"/>
    </w:rPr>
  </w:style>
  <w:style w:type="character" w:customStyle="1" w:styleId="BalloonTextChar">
    <w:name w:val="Balloon Text Char"/>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Cambria" w:hAnsi="Cambria"/>
      <w:color w:val="365F91"/>
      <w:sz w:val="28"/>
      <w:szCs w:val="28"/>
    </w:rPr>
  </w:style>
  <w:style w:type="character" w:styleId="Hyperlink">
    <w:name w:val="Hyperlink"/>
    <w:uiPriority w:val="99"/>
    <w:unhideWhenUsed/>
    <w:rsid w:val="004B5BAF"/>
    <w:rPr>
      <w:color w:val="0000FF"/>
      <w:u w:val="single"/>
    </w:rPr>
  </w:style>
  <w:style w:type="character" w:customStyle="1" w:styleId="HeaderChar">
    <w:name w:val="Header Char"/>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rPr>
  </w:style>
  <w:style w:type="character" w:customStyle="1" w:styleId="Heading5Char">
    <w:name w:val="Heading 5 Char"/>
    <w:link w:val="Heading5"/>
    <w:semiHidden/>
    <w:rsid w:val="00D5128E"/>
    <w:rPr>
      <w:rFonts w:ascii="Cambria" w:hAnsi="Cambria"/>
      <w:color w:val="243F60"/>
      <w:sz w:val="22"/>
      <w:szCs w:val="24"/>
    </w:rPr>
  </w:style>
  <w:style w:type="character" w:customStyle="1" w:styleId="Heading6Char">
    <w:name w:val="Heading 6 Char"/>
    <w:link w:val="Heading6"/>
    <w:semiHidden/>
    <w:rsid w:val="00D5128E"/>
    <w:rPr>
      <w:rFonts w:ascii="Cambria" w:hAnsi="Cambria"/>
      <w:i/>
      <w:iCs/>
      <w:color w:val="243F60"/>
      <w:sz w:val="22"/>
      <w:szCs w:val="24"/>
    </w:rPr>
  </w:style>
  <w:style w:type="character" w:customStyle="1" w:styleId="Heading7Char">
    <w:name w:val="Heading 7 Char"/>
    <w:link w:val="Heading7"/>
    <w:semiHidden/>
    <w:rsid w:val="00D5128E"/>
    <w:rPr>
      <w:rFonts w:ascii="Cambria" w:hAnsi="Cambria"/>
      <w:i/>
      <w:iCs/>
      <w:color w:val="404040"/>
      <w:sz w:val="22"/>
      <w:szCs w:val="24"/>
    </w:rPr>
  </w:style>
  <w:style w:type="character" w:customStyle="1" w:styleId="Heading8Char">
    <w:name w:val="Heading 8 Char"/>
    <w:link w:val="Heading8"/>
    <w:semiHidden/>
    <w:rsid w:val="00D5128E"/>
    <w:rPr>
      <w:rFonts w:ascii="Cambria" w:hAnsi="Cambria"/>
      <w:color w:val="404040"/>
    </w:rPr>
  </w:style>
  <w:style w:type="character" w:customStyle="1" w:styleId="Heading9Char">
    <w:name w:val="Heading 9 Char"/>
    <w:link w:val="Heading9"/>
    <w:semiHidden/>
    <w:rsid w:val="00D5128E"/>
    <w:rPr>
      <w:rFonts w:ascii="Cambria" w:hAnsi="Cambria"/>
      <w:i/>
      <w:iCs/>
      <w:color w:val="404040"/>
    </w:rPr>
  </w:style>
  <w:style w:type="paragraph" w:styleId="Caption">
    <w:name w:val="caption"/>
    <w:basedOn w:val="Normal"/>
    <w:next w:val="Normal"/>
    <w:uiPriority w:val="35"/>
    <w:unhideWhenUsed/>
    <w:qFormat/>
    <w:rsid w:val="00D5128E"/>
    <w:pPr>
      <w:spacing w:after="200" w:line="240" w:lineRule="auto"/>
    </w:pPr>
    <w:rPr>
      <w:b/>
      <w:bCs/>
      <w:color w:val="4F81BD"/>
      <w:sz w:val="18"/>
      <w:szCs w:val="18"/>
    </w:rPr>
  </w:style>
  <w:style w:type="paragraph" w:customStyle="1" w:styleId="Default">
    <w:name w:val="Default"/>
    <w:rsid w:val="00DC14DB"/>
    <w:pPr>
      <w:autoSpaceDE w:val="0"/>
      <w:autoSpaceDN w:val="0"/>
      <w:adjustRightInd w:val="0"/>
    </w:pPr>
    <w:rPr>
      <w:color w:val="000000"/>
      <w:sz w:val="24"/>
      <w:szCs w:val="24"/>
      <w:lang w:eastAsia="zh-CN"/>
    </w:rPr>
  </w:style>
  <w:style w:type="character" w:customStyle="1" w:styleId="insidetitle">
    <w:name w:val="insidetitle"/>
    <w:basedOn w:val="DefaultParagraphFont"/>
    <w:rsid w:val="006703C8"/>
  </w:style>
  <w:style w:type="paragraph" w:styleId="NormalWeb">
    <w:name w:val="Normal (Web)"/>
    <w:basedOn w:val="Normal"/>
    <w:uiPriority w:val="99"/>
    <w:unhideWhenUsed/>
    <w:rsid w:val="006703C8"/>
    <w:pPr>
      <w:tabs>
        <w:tab w:val="clear" w:pos="720"/>
      </w:tabs>
      <w:suppressAutoHyphens w:val="0"/>
      <w:spacing w:before="100" w:beforeAutospacing="1" w:after="100" w:afterAutospacing="1" w:line="240" w:lineRule="auto"/>
      <w:ind w:firstLine="0"/>
    </w:pPr>
    <w:rPr>
      <w:sz w:val="24"/>
    </w:rPr>
  </w:style>
  <w:style w:type="character" w:styleId="FollowedHyperlink">
    <w:name w:val="FollowedHyperlink"/>
    <w:rsid w:val="006910B0"/>
    <w:rPr>
      <w:color w:val="800080"/>
      <w:u w:val="single"/>
    </w:rPr>
  </w:style>
  <w:style w:type="character" w:customStyle="1" w:styleId="FooterChar">
    <w:name w:val="Footer Char"/>
    <w:link w:val="Footer"/>
    <w:uiPriority w:val="99"/>
    <w:rsid w:val="006D363E"/>
    <w:rPr>
      <w:sz w:val="22"/>
      <w:szCs w:val="24"/>
      <w:lang w:eastAsia="en-US"/>
    </w:rPr>
  </w:style>
  <w:style w:type="paragraph" w:styleId="NoSpacing">
    <w:name w:val="No Spacing"/>
    <w:uiPriority w:val="1"/>
    <w:qFormat/>
    <w:rsid w:val="00502594"/>
    <w:pPr>
      <w:tabs>
        <w:tab w:val="left" w:pos="720"/>
      </w:tabs>
      <w:suppressAutoHyphens/>
      <w:ind w:firstLine="720"/>
    </w:pPr>
    <w:rPr>
      <w:sz w:val="22"/>
      <w:szCs w:val="24"/>
    </w:rPr>
  </w:style>
  <w:style w:type="table" w:styleId="TableGrid">
    <w:name w:val="Table Grid"/>
    <w:basedOn w:val="TableNormal"/>
    <w:rsid w:val="00194D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3">
    <w:name w:val="Table Classic 3"/>
    <w:basedOn w:val="TableNormal"/>
    <w:rsid w:val="00836C11"/>
    <w:pPr>
      <w:tabs>
        <w:tab w:val="left" w:pos="720"/>
      </w:tabs>
      <w:suppressAutoHyphens/>
      <w:spacing w:line="480" w:lineRule="auto"/>
      <w:ind w:firstLine="72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qFormat/>
    <w:rsid w:val="009A6104"/>
    <w:rPr>
      <w:b/>
      <w:bCs/>
    </w:rPr>
  </w:style>
  <w:style w:type="paragraph" w:styleId="Title">
    <w:name w:val="Title"/>
    <w:basedOn w:val="Normal"/>
    <w:next w:val="Normal"/>
    <w:link w:val="TitleChar"/>
    <w:qFormat/>
    <w:rsid w:val="009A6104"/>
    <w:pPr>
      <w:spacing w:before="240" w:after="60"/>
      <w:jc w:val="center"/>
      <w:outlineLvl w:val="0"/>
    </w:pPr>
    <w:rPr>
      <w:rFonts w:ascii="Cambria" w:hAnsi="Cambria"/>
      <w:b/>
      <w:bCs/>
      <w:kern w:val="28"/>
      <w:sz w:val="32"/>
      <w:szCs w:val="32"/>
    </w:rPr>
  </w:style>
  <w:style w:type="character" w:customStyle="1" w:styleId="TitleChar">
    <w:name w:val="Title Char"/>
    <w:link w:val="Title"/>
    <w:rsid w:val="009A6104"/>
    <w:rPr>
      <w:rFonts w:ascii="Cambria" w:eastAsia="Times New Roman" w:hAnsi="Cambria" w:cs="Times New Roman"/>
      <w:b/>
      <w:bCs/>
      <w:kern w:val="28"/>
      <w:sz w:val="32"/>
      <w:szCs w:val="32"/>
    </w:rPr>
  </w:style>
  <w:style w:type="paragraph" w:customStyle="1" w:styleId="Style1">
    <w:name w:val="Style1"/>
    <w:basedOn w:val="BodyTextIndent"/>
    <w:link w:val="Style1Char"/>
    <w:qFormat/>
    <w:rsid w:val="009600DC"/>
    <w:pPr>
      <w:ind w:left="0" w:firstLine="0"/>
    </w:pPr>
    <w:rPr>
      <w:sz w:val="24"/>
    </w:rPr>
  </w:style>
  <w:style w:type="paragraph" w:styleId="BodyTextIndent">
    <w:name w:val="Body Text Indent"/>
    <w:basedOn w:val="Normal"/>
    <w:link w:val="BodyTextIndentChar"/>
    <w:semiHidden/>
    <w:unhideWhenUsed/>
    <w:rsid w:val="009600DC"/>
    <w:pPr>
      <w:spacing w:after="120"/>
      <w:ind w:left="360"/>
    </w:pPr>
  </w:style>
  <w:style w:type="character" w:customStyle="1" w:styleId="BodyTextIndentChar">
    <w:name w:val="Body Text Indent Char"/>
    <w:basedOn w:val="DefaultParagraphFont"/>
    <w:link w:val="BodyTextIndent"/>
    <w:semiHidden/>
    <w:rsid w:val="009600DC"/>
    <w:rPr>
      <w:sz w:val="22"/>
      <w:szCs w:val="24"/>
    </w:rPr>
  </w:style>
  <w:style w:type="character" w:customStyle="1" w:styleId="Style1Char">
    <w:name w:val="Style1 Char"/>
    <w:basedOn w:val="BodyTextIndentChar"/>
    <w:link w:val="Style1"/>
    <w:rsid w:val="009600DC"/>
    <w:rPr>
      <w:sz w:val="24"/>
      <w:szCs w:val="24"/>
    </w:rPr>
  </w:style>
  <w:style w:type="character" w:styleId="CommentReference">
    <w:name w:val="annotation reference"/>
    <w:basedOn w:val="DefaultParagraphFont"/>
    <w:semiHidden/>
    <w:unhideWhenUsed/>
    <w:rsid w:val="00555A19"/>
    <w:rPr>
      <w:sz w:val="18"/>
      <w:szCs w:val="18"/>
    </w:rPr>
  </w:style>
  <w:style w:type="paragraph" w:styleId="CommentText">
    <w:name w:val="annotation text"/>
    <w:basedOn w:val="Normal"/>
    <w:link w:val="CommentTextChar"/>
    <w:semiHidden/>
    <w:unhideWhenUsed/>
    <w:rsid w:val="00555A19"/>
    <w:pPr>
      <w:spacing w:line="240" w:lineRule="auto"/>
    </w:pPr>
    <w:rPr>
      <w:sz w:val="24"/>
    </w:rPr>
  </w:style>
  <w:style w:type="character" w:customStyle="1" w:styleId="CommentTextChar">
    <w:name w:val="Comment Text Char"/>
    <w:basedOn w:val="DefaultParagraphFont"/>
    <w:link w:val="CommentText"/>
    <w:semiHidden/>
    <w:rsid w:val="00555A19"/>
    <w:rPr>
      <w:sz w:val="24"/>
      <w:szCs w:val="24"/>
    </w:rPr>
  </w:style>
  <w:style w:type="paragraph" w:styleId="CommentSubject">
    <w:name w:val="annotation subject"/>
    <w:basedOn w:val="CommentText"/>
    <w:next w:val="CommentText"/>
    <w:link w:val="CommentSubjectChar"/>
    <w:semiHidden/>
    <w:unhideWhenUsed/>
    <w:rsid w:val="00555A19"/>
    <w:rPr>
      <w:b/>
      <w:bCs/>
      <w:sz w:val="20"/>
      <w:szCs w:val="20"/>
    </w:rPr>
  </w:style>
  <w:style w:type="character" w:customStyle="1" w:styleId="CommentSubjectChar">
    <w:name w:val="Comment Subject Char"/>
    <w:basedOn w:val="CommentTextChar"/>
    <w:link w:val="CommentSubject"/>
    <w:semiHidden/>
    <w:rsid w:val="00555A19"/>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comments" Target="comments.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A3469-5F60-4548-82BA-BE490B15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5648</Words>
  <Characters>32196</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37769</CharactersWithSpaces>
  <SharedDoc>false</SharedDoc>
  <HLinks>
    <vt:vector size="54" baseType="variant">
      <vt:variant>
        <vt:i4>1376319</vt:i4>
      </vt:variant>
      <vt:variant>
        <vt:i4>50</vt:i4>
      </vt:variant>
      <vt:variant>
        <vt:i4>0</vt:i4>
      </vt:variant>
      <vt:variant>
        <vt:i4>5</vt:i4>
      </vt:variant>
      <vt:variant>
        <vt:lpwstr/>
      </vt:variant>
      <vt:variant>
        <vt:lpwstr>_Toc415482656</vt:lpwstr>
      </vt:variant>
      <vt:variant>
        <vt:i4>1376319</vt:i4>
      </vt:variant>
      <vt:variant>
        <vt:i4>44</vt:i4>
      </vt:variant>
      <vt:variant>
        <vt:i4>0</vt:i4>
      </vt:variant>
      <vt:variant>
        <vt:i4>5</vt:i4>
      </vt:variant>
      <vt:variant>
        <vt:lpwstr/>
      </vt:variant>
      <vt:variant>
        <vt:lpwstr>_Toc415482655</vt:lpwstr>
      </vt:variant>
      <vt:variant>
        <vt:i4>1376319</vt:i4>
      </vt:variant>
      <vt:variant>
        <vt:i4>38</vt:i4>
      </vt:variant>
      <vt:variant>
        <vt:i4>0</vt:i4>
      </vt:variant>
      <vt:variant>
        <vt:i4>5</vt:i4>
      </vt:variant>
      <vt:variant>
        <vt:lpwstr/>
      </vt:variant>
      <vt:variant>
        <vt:lpwstr>_Toc415482654</vt:lpwstr>
      </vt:variant>
      <vt:variant>
        <vt:i4>1376319</vt:i4>
      </vt:variant>
      <vt:variant>
        <vt:i4>32</vt:i4>
      </vt:variant>
      <vt:variant>
        <vt:i4>0</vt:i4>
      </vt:variant>
      <vt:variant>
        <vt:i4>5</vt:i4>
      </vt:variant>
      <vt:variant>
        <vt:lpwstr/>
      </vt:variant>
      <vt:variant>
        <vt:lpwstr>_Toc415482653</vt:lpwstr>
      </vt:variant>
      <vt:variant>
        <vt:i4>1376319</vt:i4>
      </vt:variant>
      <vt:variant>
        <vt:i4>26</vt:i4>
      </vt:variant>
      <vt:variant>
        <vt:i4>0</vt:i4>
      </vt:variant>
      <vt:variant>
        <vt:i4>5</vt:i4>
      </vt:variant>
      <vt:variant>
        <vt:lpwstr/>
      </vt:variant>
      <vt:variant>
        <vt:lpwstr>_Toc415482652</vt:lpwstr>
      </vt:variant>
      <vt:variant>
        <vt:i4>1376319</vt:i4>
      </vt:variant>
      <vt:variant>
        <vt:i4>20</vt:i4>
      </vt:variant>
      <vt:variant>
        <vt:i4>0</vt:i4>
      </vt:variant>
      <vt:variant>
        <vt:i4>5</vt:i4>
      </vt:variant>
      <vt:variant>
        <vt:lpwstr/>
      </vt:variant>
      <vt:variant>
        <vt:lpwstr>_Toc415482651</vt:lpwstr>
      </vt:variant>
      <vt:variant>
        <vt:i4>1376319</vt:i4>
      </vt:variant>
      <vt:variant>
        <vt:i4>14</vt:i4>
      </vt:variant>
      <vt:variant>
        <vt:i4>0</vt:i4>
      </vt:variant>
      <vt:variant>
        <vt:i4>5</vt:i4>
      </vt:variant>
      <vt:variant>
        <vt:lpwstr/>
      </vt:variant>
      <vt:variant>
        <vt:lpwstr>_Toc415482650</vt:lpwstr>
      </vt:variant>
      <vt:variant>
        <vt:i4>1310783</vt:i4>
      </vt:variant>
      <vt:variant>
        <vt:i4>8</vt:i4>
      </vt:variant>
      <vt:variant>
        <vt:i4>0</vt:i4>
      </vt:variant>
      <vt:variant>
        <vt:i4>5</vt:i4>
      </vt:variant>
      <vt:variant>
        <vt:lpwstr/>
      </vt:variant>
      <vt:variant>
        <vt:lpwstr>_Toc415482649</vt:lpwstr>
      </vt:variant>
      <vt:variant>
        <vt:i4>1310783</vt:i4>
      </vt:variant>
      <vt:variant>
        <vt:i4>2</vt:i4>
      </vt:variant>
      <vt:variant>
        <vt:i4>0</vt:i4>
      </vt:variant>
      <vt:variant>
        <vt:i4>5</vt:i4>
      </vt:variant>
      <vt:variant>
        <vt:lpwstr/>
      </vt:variant>
      <vt:variant>
        <vt:lpwstr>_Toc415482648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subject/>
  <dc:creator>sd</dc:creator>
  <cp:keywords/>
  <cp:lastModifiedBy>Rick Gilmore</cp:lastModifiedBy>
  <cp:revision>2</cp:revision>
  <cp:lastPrinted>2015-03-05T23:09:00Z</cp:lastPrinted>
  <dcterms:created xsi:type="dcterms:W3CDTF">2015-09-24T12:31:00Z</dcterms:created>
  <dcterms:modified xsi:type="dcterms:W3CDTF">2015-09-24T12:31:00Z</dcterms:modified>
</cp:coreProperties>
</file>